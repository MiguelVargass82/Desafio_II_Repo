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1F8F" w14:textId="568CE916" w:rsidR="00447165" w:rsidRPr="006139C6" w:rsidRDefault="00F747F4" w:rsidP="00941F9C">
      <w:pPr>
        <w:jc w:val="center"/>
        <w:rPr>
          <w:rFonts w:ascii="Arial" w:hAnsi="Arial" w:cs="Arial"/>
          <w:b/>
          <w:bCs/>
          <w:sz w:val="24"/>
          <w:szCs w:val="24"/>
        </w:rPr>
      </w:pPr>
      <w:r w:rsidRPr="006139C6">
        <w:rPr>
          <w:rFonts w:ascii="Arial" w:hAnsi="Arial" w:cs="Arial"/>
          <w:b/>
          <w:bCs/>
          <w:sz w:val="24"/>
          <w:szCs w:val="24"/>
        </w:rPr>
        <w:t>Proceso de análisis y documentación - Desafío 2.</w:t>
      </w:r>
    </w:p>
    <w:p w14:paraId="7474BA46" w14:textId="6C360DBC" w:rsidR="005E2238" w:rsidRDefault="00941F9C" w:rsidP="00733B5B">
      <w:pPr>
        <w:pStyle w:val="NormalWeb"/>
        <w:numPr>
          <w:ilvl w:val="0"/>
          <w:numId w:val="2"/>
        </w:numPr>
        <w:rPr>
          <w:rFonts w:ascii="Arial" w:hAnsi="Arial" w:cs="Arial"/>
          <w:b/>
          <w:bCs/>
        </w:rPr>
      </w:pPr>
      <w:r w:rsidRPr="006139C6">
        <w:rPr>
          <w:rFonts w:ascii="Arial" w:hAnsi="Arial" w:cs="Arial"/>
          <w:b/>
          <w:bCs/>
        </w:rPr>
        <w:t>Análisis del problema y consideraciones para la alternativa de solución propuesta</w:t>
      </w:r>
    </w:p>
    <w:p w14:paraId="26F6ADA1" w14:textId="1979FD1D" w:rsidR="00733B5B" w:rsidRPr="00733B5B" w:rsidRDefault="00733B5B" w:rsidP="00733B5B">
      <w:pPr>
        <w:pStyle w:val="NormalWeb"/>
        <w:ind w:left="720"/>
        <w:rPr>
          <w:rFonts w:ascii="Arial" w:hAnsi="Arial" w:cs="Arial"/>
          <w:b/>
          <w:bCs/>
        </w:rPr>
      </w:pPr>
    </w:p>
    <w:p w14:paraId="19257F7B" w14:textId="4B83DF58" w:rsidR="002E6025" w:rsidRPr="006139C6" w:rsidRDefault="002E6025" w:rsidP="00211908">
      <w:pPr>
        <w:pStyle w:val="NormalWeb"/>
        <w:numPr>
          <w:ilvl w:val="0"/>
          <w:numId w:val="4"/>
        </w:numPr>
        <w:jc w:val="center"/>
        <w:rPr>
          <w:rFonts w:ascii="Arial" w:hAnsi="Arial" w:cs="Arial"/>
          <w:b/>
          <w:bCs/>
        </w:rPr>
      </w:pPr>
      <w:r w:rsidRPr="006139C6">
        <w:rPr>
          <w:rFonts w:ascii="Arial" w:hAnsi="Arial" w:cs="Arial"/>
          <w:b/>
          <w:bCs/>
        </w:rPr>
        <w:t>Diagrama de clases</w:t>
      </w:r>
    </w:p>
    <w:tbl>
      <w:tblPr>
        <w:tblStyle w:val="Tablaconcuadrcula"/>
        <w:tblpPr w:leftFromText="141" w:rightFromText="141" w:vertAnchor="text" w:horzAnchor="page" w:tblpX="8071" w:tblpY="7"/>
        <w:tblOverlap w:val="never"/>
        <w:tblW w:w="0" w:type="auto"/>
        <w:tblLook w:val="04A0" w:firstRow="1" w:lastRow="0" w:firstColumn="1" w:lastColumn="0" w:noHBand="0" w:noVBand="1"/>
      </w:tblPr>
      <w:tblGrid>
        <w:gridCol w:w="3539"/>
      </w:tblGrid>
      <w:tr w:rsidR="0017711D" w14:paraId="033B7ADE" w14:textId="77777777" w:rsidTr="0017711D">
        <w:tc>
          <w:tcPr>
            <w:tcW w:w="3539" w:type="dxa"/>
          </w:tcPr>
          <w:p w14:paraId="777CA10E" w14:textId="77777777" w:rsidR="0017711D" w:rsidRDefault="0017711D" w:rsidP="0017711D">
            <w:pPr>
              <w:pStyle w:val="NormalWeb"/>
              <w:jc w:val="center"/>
              <w:rPr>
                <w:rFonts w:ascii="Arial" w:hAnsi="Arial" w:cs="Arial"/>
                <w:b/>
                <w:bCs/>
              </w:rPr>
            </w:pPr>
            <w:proofErr w:type="spellStart"/>
            <w:r>
              <w:rPr>
                <w:rFonts w:ascii="Arial" w:hAnsi="Arial" w:cs="Arial"/>
                <w:b/>
                <w:bCs/>
              </w:rPr>
              <w:t>Estacion</w:t>
            </w:r>
            <w:proofErr w:type="spellEnd"/>
          </w:p>
        </w:tc>
      </w:tr>
      <w:tr w:rsidR="0017711D" w14:paraId="481FAADE" w14:textId="77777777" w:rsidTr="0017711D">
        <w:tc>
          <w:tcPr>
            <w:tcW w:w="3539" w:type="dxa"/>
          </w:tcPr>
          <w:p w14:paraId="1BE555F7" w14:textId="77777777" w:rsidR="0017711D" w:rsidRPr="00535B1C" w:rsidRDefault="0017711D" w:rsidP="0017711D">
            <w:pPr>
              <w:pStyle w:val="NormalWeb"/>
              <w:jc w:val="center"/>
              <w:rPr>
                <w:rFonts w:ascii="Arial" w:hAnsi="Arial" w:cs="Arial"/>
              </w:rPr>
            </w:pPr>
            <w:r>
              <w:rPr>
                <w:rFonts w:ascii="Arial" w:hAnsi="Arial" w:cs="Arial"/>
              </w:rPr>
              <w:t>-</w:t>
            </w:r>
            <w:proofErr w:type="spellStart"/>
            <w:r>
              <w:rPr>
                <w:rFonts w:ascii="Arial" w:hAnsi="Arial" w:cs="Arial"/>
              </w:rPr>
              <w:t>string</w:t>
            </w:r>
            <w:proofErr w:type="spellEnd"/>
            <w:r>
              <w:rPr>
                <w:rFonts w:ascii="Arial" w:hAnsi="Arial" w:cs="Arial"/>
              </w:rPr>
              <w:t xml:space="preserve"> nombre                          -</w:t>
            </w:r>
            <w:proofErr w:type="spellStart"/>
            <w:r>
              <w:rPr>
                <w:rFonts w:ascii="Arial" w:hAnsi="Arial" w:cs="Arial"/>
              </w:rPr>
              <w:t>string</w:t>
            </w:r>
            <w:proofErr w:type="spellEnd"/>
            <w:r>
              <w:rPr>
                <w:rFonts w:ascii="Arial" w:hAnsi="Arial" w:cs="Arial"/>
              </w:rPr>
              <w:t xml:space="preserve"> </w:t>
            </w:r>
            <w:proofErr w:type="spellStart"/>
            <w:r>
              <w:rPr>
                <w:rFonts w:ascii="Arial" w:hAnsi="Arial" w:cs="Arial"/>
              </w:rPr>
              <w:t>linea</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numTranferencias</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xml:space="preserve"> </w:t>
            </w:r>
            <w:proofErr w:type="spellStart"/>
            <w:r>
              <w:rPr>
                <w:rFonts w:ascii="Arial" w:hAnsi="Arial" w:cs="Arial"/>
              </w:rPr>
              <w:t>tiempoAnterior</w:t>
            </w:r>
            <w:proofErr w:type="spellEnd"/>
            <w:r>
              <w:rPr>
                <w:rFonts w:ascii="Arial" w:hAnsi="Arial" w:cs="Arial"/>
              </w:rPr>
              <w:t xml:space="preserve">                          -</w:t>
            </w:r>
            <w:proofErr w:type="spellStart"/>
            <w:r>
              <w:rPr>
                <w:rFonts w:ascii="Arial" w:hAnsi="Arial" w:cs="Arial"/>
              </w:rPr>
              <w:t>float</w:t>
            </w:r>
            <w:proofErr w:type="spellEnd"/>
            <w:r>
              <w:rPr>
                <w:rFonts w:ascii="Arial" w:hAnsi="Arial" w:cs="Arial"/>
              </w:rPr>
              <w:t xml:space="preserve"> </w:t>
            </w:r>
            <w:proofErr w:type="spellStart"/>
            <w:r>
              <w:rPr>
                <w:rFonts w:ascii="Arial" w:hAnsi="Arial" w:cs="Arial"/>
              </w:rPr>
              <w:t>tiempoSiguiente</w:t>
            </w:r>
            <w:proofErr w:type="spellEnd"/>
            <w:r>
              <w:rPr>
                <w:rFonts w:ascii="Arial" w:hAnsi="Arial" w:cs="Arial"/>
              </w:rPr>
              <w:t xml:space="preserve">                       -</w:t>
            </w:r>
            <w:proofErr w:type="spellStart"/>
            <w:r>
              <w:rPr>
                <w:rFonts w:ascii="Arial" w:hAnsi="Arial" w:cs="Arial"/>
              </w:rPr>
              <w:t>Estacion</w:t>
            </w:r>
            <w:proofErr w:type="spellEnd"/>
            <w:r>
              <w:rPr>
                <w:rFonts w:ascii="Arial" w:hAnsi="Arial" w:cs="Arial"/>
              </w:rPr>
              <w:t xml:space="preserve">* </w:t>
            </w:r>
            <w:proofErr w:type="spellStart"/>
            <w:r>
              <w:rPr>
                <w:rFonts w:ascii="Arial" w:hAnsi="Arial" w:cs="Arial"/>
              </w:rPr>
              <w:t>lineasTranferencia</w:t>
            </w:r>
            <w:proofErr w:type="spellEnd"/>
            <w:r>
              <w:rPr>
                <w:rFonts w:ascii="Arial" w:hAnsi="Arial" w:cs="Arial"/>
              </w:rPr>
              <w:t xml:space="preserve"> </w:t>
            </w:r>
          </w:p>
        </w:tc>
      </w:tr>
      <w:tr w:rsidR="0017711D" w14:paraId="287CA690" w14:textId="77777777" w:rsidTr="0017711D">
        <w:tc>
          <w:tcPr>
            <w:tcW w:w="3539" w:type="dxa"/>
          </w:tcPr>
          <w:p w14:paraId="01EAD1BB" w14:textId="77777777" w:rsidR="0017711D" w:rsidRPr="006F064E" w:rsidRDefault="0017711D" w:rsidP="0017711D">
            <w:pPr>
              <w:pStyle w:val="NormalWeb"/>
              <w:jc w:val="center"/>
              <w:rPr>
                <w:rFonts w:ascii="Arial" w:hAnsi="Arial" w:cs="Arial"/>
              </w:rPr>
            </w:pPr>
            <w:r>
              <w:rPr>
                <w:rFonts w:ascii="Arial" w:hAnsi="Arial" w:cs="Arial"/>
              </w:rPr>
              <w:t>+</w:t>
            </w:r>
            <w:proofErr w:type="spellStart"/>
            <w:r>
              <w:rPr>
                <w:rFonts w:ascii="Arial" w:hAnsi="Arial" w:cs="Arial"/>
              </w:rPr>
              <w:t>Estacion</w:t>
            </w:r>
            <w:proofErr w:type="spellEnd"/>
            <w:r>
              <w:rPr>
                <w:rFonts w:ascii="Arial" w:hAnsi="Arial" w:cs="Arial"/>
              </w:rPr>
              <w:t>(</w:t>
            </w:r>
            <w:proofErr w:type="spellStart"/>
            <w:proofErr w:type="gramStart"/>
            <w:r>
              <w:rPr>
                <w:rFonts w:ascii="Arial" w:hAnsi="Arial" w:cs="Arial"/>
              </w:rPr>
              <w:t>string,string</w:t>
            </w:r>
            <w:proofErr w:type="spellEnd"/>
            <w:proofErr w:type="gramEnd"/>
            <w:r>
              <w:rPr>
                <w:rFonts w:ascii="Arial" w:hAnsi="Arial" w:cs="Arial"/>
              </w:rPr>
              <w:t>)</w:t>
            </w:r>
          </w:p>
        </w:tc>
      </w:tr>
    </w:tbl>
    <w:p w14:paraId="58C014D9" w14:textId="7648F629" w:rsidR="002E6025" w:rsidRDefault="002E6025" w:rsidP="002E6025">
      <w:pPr>
        <w:pStyle w:val="NormalWeb"/>
        <w:ind w:left="720"/>
        <w:jc w:val="center"/>
        <w:rPr>
          <w:rFonts w:ascii="Arial" w:hAnsi="Arial" w:cs="Arial"/>
          <w:b/>
          <w:bCs/>
        </w:rPr>
      </w:pPr>
    </w:p>
    <w:tbl>
      <w:tblPr>
        <w:tblStyle w:val="Tablaconcuadrcula"/>
        <w:tblpPr w:leftFromText="141" w:rightFromText="141" w:vertAnchor="page" w:horzAnchor="page" w:tblpX="762" w:tblpY="4769"/>
        <w:tblW w:w="0" w:type="auto"/>
        <w:tblLook w:val="04A0" w:firstRow="1" w:lastRow="0" w:firstColumn="1" w:lastColumn="0" w:noHBand="0" w:noVBand="1"/>
      </w:tblPr>
      <w:tblGrid>
        <w:gridCol w:w="2689"/>
      </w:tblGrid>
      <w:tr w:rsidR="008228F2" w14:paraId="019BCC70" w14:textId="77777777" w:rsidTr="008228F2">
        <w:tc>
          <w:tcPr>
            <w:tcW w:w="2689" w:type="dxa"/>
          </w:tcPr>
          <w:p w14:paraId="44B22755" w14:textId="21EDDFE1" w:rsidR="008228F2" w:rsidRDefault="008228F2" w:rsidP="008228F2">
            <w:pPr>
              <w:pStyle w:val="NormalWeb"/>
              <w:jc w:val="center"/>
              <w:rPr>
                <w:rFonts w:ascii="Arial" w:hAnsi="Arial" w:cs="Arial"/>
                <w:b/>
                <w:bCs/>
              </w:rPr>
            </w:pPr>
            <w:proofErr w:type="spellStart"/>
            <w:r>
              <w:rPr>
                <w:rFonts w:ascii="Arial" w:hAnsi="Arial" w:cs="Arial"/>
                <w:b/>
                <w:bCs/>
              </w:rPr>
              <w:t>RedMetro</w:t>
            </w:r>
            <w:proofErr w:type="spellEnd"/>
          </w:p>
        </w:tc>
      </w:tr>
      <w:tr w:rsidR="008228F2" w14:paraId="50C1A4B5" w14:textId="77777777" w:rsidTr="008228F2">
        <w:trPr>
          <w:trHeight w:val="1025"/>
        </w:trPr>
        <w:tc>
          <w:tcPr>
            <w:tcW w:w="2689" w:type="dxa"/>
          </w:tcPr>
          <w:p w14:paraId="50FE8F05" w14:textId="553673D3" w:rsidR="008228F2" w:rsidRPr="00BA54BF" w:rsidRDefault="0017711D" w:rsidP="008228F2">
            <w:pPr>
              <w:pStyle w:val="NormalWeb"/>
              <w:jc w:val="center"/>
              <w:rPr>
                <w:rFonts w:ascii="Arial" w:hAnsi="Arial" w:cs="Arial"/>
              </w:rPr>
            </w:pPr>
            <w:r>
              <w:rPr>
                <w:rFonts w:ascii="Arial" w:hAnsi="Arial" w:cs="Arial"/>
                <w:b/>
                <w:bCs/>
                <w:noProof/>
                <w14:ligatures w14:val="standardContextual"/>
              </w:rPr>
              <mc:AlternateContent>
                <mc:Choice Requires="wps">
                  <w:drawing>
                    <wp:anchor distT="0" distB="0" distL="114300" distR="114300" simplePos="0" relativeHeight="251678720" behindDoc="0" locked="0" layoutInCell="1" allowOverlap="1" wp14:anchorId="3B9A4E7E" wp14:editId="2F9CC8A5">
                      <wp:simplePos x="0" y="0"/>
                      <wp:positionH relativeFrom="column">
                        <wp:posOffset>1652270</wp:posOffset>
                      </wp:positionH>
                      <wp:positionV relativeFrom="paragraph">
                        <wp:posOffset>55880</wp:posOffset>
                      </wp:positionV>
                      <wp:extent cx="102870" cy="120015"/>
                      <wp:effectExtent l="19050" t="19050" r="11430" b="32385"/>
                      <wp:wrapNone/>
                      <wp:docPr id="23" name="Rombo 23"/>
                      <wp:cNvGraphicFramePr/>
                      <a:graphic xmlns:a="http://schemas.openxmlformats.org/drawingml/2006/main">
                        <a:graphicData uri="http://schemas.microsoft.com/office/word/2010/wordprocessingShape">
                          <wps:wsp>
                            <wps:cNvSpPr/>
                            <wps:spPr>
                              <a:xfrm>
                                <a:off x="0" y="0"/>
                                <a:ext cx="102870" cy="120015"/>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E27E3C" id="_x0000_t4" coordsize="21600,21600" o:spt="4" path="m10800,l,10800,10800,21600,21600,10800xe">
                      <v:stroke joinstyle="miter"/>
                      <v:path gradientshapeok="t" o:connecttype="rect" textboxrect="5400,5400,16200,16200"/>
                    </v:shapetype>
                    <v:shape id="Rombo 23" o:spid="_x0000_s1026" type="#_x0000_t4" style="position:absolute;margin-left:130.1pt;margin-top:4.4pt;width:8.1pt;height:9.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" fillcolor="black [3200]" strokecolor="black [480]" strokeweight="1pt"/>
                  </w:pict>
                </mc:Fallback>
              </mc:AlternateContent>
            </w:r>
            <w:r w:rsidR="008228F2">
              <w:rPr>
                <w:rFonts w:ascii="Arial" w:hAnsi="Arial" w:cs="Arial"/>
              </w:rPr>
              <w:t>-</w:t>
            </w:r>
            <w:proofErr w:type="spellStart"/>
            <w:r w:rsidR="008228F2">
              <w:rPr>
                <w:rFonts w:ascii="Arial" w:hAnsi="Arial" w:cs="Arial"/>
              </w:rPr>
              <w:t>string</w:t>
            </w:r>
            <w:proofErr w:type="spellEnd"/>
            <w:r w:rsidR="008228F2">
              <w:rPr>
                <w:rFonts w:ascii="Arial" w:hAnsi="Arial" w:cs="Arial"/>
              </w:rPr>
              <w:t xml:space="preserve"> nombre             - </w:t>
            </w:r>
            <w:proofErr w:type="spellStart"/>
            <w:r w:rsidR="008228F2">
              <w:rPr>
                <w:rFonts w:ascii="Arial" w:hAnsi="Arial" w:cs="Arial"/>
              </w:rPr>
              <w:t>int</w:t>
            </w:r>
            <w:proofErr w:type="spellEnd"/>
            <w:r w:rsidR="008228F2">
              <w:rPr>
                <w:rFonts w:ascii="Arial" w:hAnsi="Arial" w:cs="Arial"/>
              </w:rPr>
              <w:t xml:space="preserve"> </w:t>
            </w:r>
            <w:proofErr w:type="spellStart"/>
            <w:r w:rsidR="008228F2">
              <w:rPr>
                <w:rFonts w:ascii="Arial" w:hAnsi="Arial" w:cs="Arial"/>
              </w:rPr>
              <w:t>numLineas</w:t>
            </w:r>
            <w:proofErr w:type="spellEnd"/>
            <w:r w:rsidR="008228F2">
              <w:rPr>
                <w:rFonts w:ascii="Arial" w:hAnsi="Arial" w:cs="Arial"/>
              </w:rPr>
              <w:t xml:space="preserve">                  -</w:t>
            </w:r>
            <w:proofErr w:type="spellStart"/>
            <w:r w:rsidR="008228F2">
              <w:rPr>
                <w:rFonts w:ascii="Arial" w:hAnsi="Arial" w:cs="Arial"/>
              </w:rPr>
              <w:t>Linea</w:t>
            </w:r>
            <w:proofErr w:type="spellEnd"/>
            <w:r w:rsidR="008228F2">
              <w:rPr>
                <w:rFonts w:ascii="Arial" w:hAnsi="Arial" w:cs="Arial"/>
              </w:rPr>
              <w:t xml:space="preserve">* </w:t>
            </w:r>
            <w:proofErr w:type="spellStart"/>
            <w:r w:rsidR="008228F2">
              <w:rPr>
                <w:rFonts w:ascii="Arial" w:hAnsi="Arial" w:cs="Arial"/>
              </w:rPr>
              <w:t>lineas</w:t>
            </w:r>
            <w:proofErr w:type="spellEnd"/>
          </w:p>
        </w:tc>
      </w:tr>
      <w:tr w:rsidR="008228F2" w14:paraId="23FE97E6" w14:textId="77777777" w:rsidTr="008228F2">
        <w:trPr>
          <w:trHeight w:val="983"/>
        </w:trPr>
        <w:tc>
          <w:tcPr>
            <w:tcW w:w="2689" w:type="dxa"/>
          </w:tcPr>
          <w:p w14:paraId="2FD89CA8" w14:textId="77777777" w:rsidR="008228F2" w:rsidRPr="00071D7F" w:rsidRDefault="008228F2" w:rsidP="008228F2">
            <w:pPr>
              <w:pStyle w:val="NormalWeb"/>
              <w:jc w:val="center"/>
              <w:rPr>
                <w:rFonts w:ascii="Arial" w:hAnsi="Arial" w:cs="Arial"/>
              </w:rPr>
            </w:pPr>
            <w:r w:rsidRPr="00071D7F">
              <w:rPr>
                <w:rFonts w:ascii="Arial" w:hAnsi="Arial" w:cs="Arial"/>
              </w:rPr>
              <w:t>+</w:t>
            </w:r>
            <w:proofErr w:type="spellStart"/>
            <w:r w:rsidRPr="00071D7F">
              <w:rPr>
                <w:rFonts w:ascii="Arial" w:hAnsi="Arial" w:cs="Arial"/>
              </w:rPr>
              <w:t>void</w:t>
            </w:r>
            <w:proofErr w:type="spellEnd"/>
            <w:r w:rsidRPr="00071D7F">
              <w:rPr>
                <w:rFonts w:ascii="Arial" w:hAnsi="Arial" w:cs="Arial"/>
              </w:rPr>
              <w:t xml:space="preserve"> </w:t>
            </w:r>
            <w:proofErr w:type="spellStart"/>
            <w:proofErr w:type="gramStart"/>
            <w:r w:rsidRPr="00071D7F">
              <w:rPr>
                <w:rFonts w:ascii="Arial" w:hAnsi="Arial" w:cs="Arial"/>
              </w:rPr>
              <w:t>AgregarLinea</w:t>
            </w:r>
            <w:proofErr w:type="spellEnd"/>
            <w:r w:rsidRPr="00071D7F">
              <w:rPr>
                <w:rFonts w:ascii="Arial" w:hAnsi="Arial" w:cs="Arial"/>
              </w:rPr>
              <w:t>(</w:t>
            </w:r>
            <w:proofErr w:type="gramEnd"/>
            <w:r w:rsidRPr="00071D7F">
              <w:rPr>
                <w:rFonts w:ascii="Arial" w:hAnsi="Arial" w:cs="Arial"/>
              </w:rPr>
              <w:t>)</w:t>
            </w:r>
            <w:r>
              <w:rPr>
                <w:rFonts w:ascii="Arial" w:hAnsi="Arial" w:cs="Arial"/>
              </w:rPr>
              <w:t xml:space="preserve">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EliminarLinea</w:t>
            </w:r>
            <w:proofErr w:type="spellEnd"/>
            <w:r>
              <w:rPr>
                <w:rFonts w:ascii="Arial" w:hAnsi="Arial" w:cs="Arial"/>
              </w:rPr>
              <w:t>()     +</w:t>
            </w:r>
            <w:proofErr w:type="spellStart"/>
            <w:r>
              <w:rPr>
                <w:rFonts w:ascii="Arial" w:hAnsi="Arial" w:cs="Arial"/>
              </w:rPr>
              <w:t>RedMetro</w:t>
            </w:r>
            <w:proofErr w:type="spellEnd"/>
            <w:r>
              <w:rPr>
                <w:rFonts w:ascii="Arial" w:hAnsi="Arial" w:cs="Arial"/>
              </w:rPr>
              <w:t>(</w:t>
            </w:r>
            <w:proofErr w:type="spellStart"/>
            <w:r>
              <w:rPr>
                <w:rFonts w:ascii="Arial" w:hAnsi="Arial" w:cs="Arial"/>
              </w:rPr>
              <w:t>int</w:t>
            </w:r>
            <w:proofErr w:type="spellEnd"/>
            <w:r>
              <w:rPr>
                <w:rFonts w:ascii="Arial" w:hAnsi="Arial" w:cs="Arial"/>
              </w:rPr>
              <w:t>)</w:t>
            </w:r>
          </w:p>
        </w:tc>
      </w:tr>
    </w:tbl>
    <w:p w14:paraId="172E8979" w14:textId="3DB288BD" w:rsidR="002E6025" w:rsidRDefault="0003437E" w:rsidP="0017711D">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9744" behindDoc="0" locked="0" layoutInCell="1" allowOverlap="1" wp14:anchorId="7A7CB0CF" wp14:editId="6E482AF5">
                <wp:simplePos x="0" y="0"/>
                <wp:positionH relativeFrom="column">
                  <wp:posOffset>1075055</wp:posOffset>
                </wp:positionH>
                <wp:positionV relativeFrom="paragraph">
                  <wp:posOffset>260985</wp:posOffset>
                </wp:positionV>
                <wp:extent cx="202565" cy="202565"/>
                <wp:effectExtent l="0" t="0" r="0" b="6985"/>
                <wp:wrapSquare wrapText="bothSides"/>
                <wp:docPr id="24" name="Cuadro de texto 24"/>
                <wp:cNvGraphicFramePr/>
                <a:graphic xmlns:a="http://schemas.openxmlformats.org/drawingml/2006/main">
                  <a:graphicData uri="http://schemas.microsoft.com/office/word/2010/wordprocessingShape">
                    <wps:wsp>
                      <wps:cNvSpPr txBox="1"/>
                      <wps:spPr>
                        <a:xfrm flipH="1">
                          <a:off x="0" y="0"/>
                          <a:ext cx="202565" cy="2025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C56CB8" w14:textId="78949BD5" w:rsidR="0017711D" w:rsidRPr="0003437E" w:rsidRDefault="0017711D">
                            <w:pPr>
                              <w:rPr>
                                <w:b/>
                                <w:bCs/>
                                <w:sz w:val="12"/>
                                <w:szCs w:val="12"/>
                              </w:rPr>
                            </w:pPr>
                            <w:r w:rsidRPr="0003437E">
                              <w:rPr>
                                <w:b/>
                                <w:bCs/>
                                <w:sz w:val="12"/>
                                <w:szCs w:val="12"/>
                              </w:rPr>
                              <w:t>1</w:t>
                            </w:r>
                          </w:p>
                          <w:p w14:paraId="61A4F36F" w14:textId="77777777" w:rsidR="0003437E" w:rsidRDefault="000343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CB0CF" id="_x0000_t202" coordsize="21600,21600" o:spt="202" path="m,l,21600r21600,l21600,xe">
                <v:stroke joinstyle="miter"/>
                <v:path gradientshapeok="t" o:connecttype="rect"/>
              </v:shapetype>
              <v:shape id="Cuadro de texto 24" o:spid="_x0000_s1026" type="#_x0000_t202" style="position:absolute;margin-left:84.65pt;margin-top:20.55pt;width:15.95pt;height:15.9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" filled="f" stroked="f">
                <v:textbox>
                  <w:txbxContent>
                    <w:p w14:paraId="0BC56CB8" w14:textId="78949BD5" w:rsidR="0017711D" w:rsidRPr="0003437E" w:rsidRDefault="0017711D">
                      <w:pPr>
                        <w:rPr>
                          <w:b/>
                          <w:bCs/>
                          <w:sz w:val="12"/>
                          <w:szCs w:val="12"/>
                        </w:rPr>
                      </w:pPr>
                      <w:r w:rsidRPr="0003437E">
                        <w:rPr>
                          <w:b/>
                          <w:bCs/>
                          <w:sz w:val="12"/>
                          <w:szCs w:val="12"/>
                        </w:rPr>
                        <w:t>1</w:t>
                      </w:r>
                    </w:p>
                    <w:p w14:paraId="61A4F36F" w14:textId="77777777" w:rsidR="0003437E" w:rsidRDefault="0003437E"/>
                  </w:txbxContent>
                </v:textbox>
                <w10:wrap type="square"/>
              </v:shape>
            </w:pict>
          </mc:Fallback>
        </mc:AlternateContent>
      </w:r>
    </w:p>
    <w:p w14:paraId="08681366" w14:textId="0743F5B9" w:rsidR="00211908" w:rsidRDefault="0017711D" w:rsidP="002E6025">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4624" behindDoc="0" locked="0" layoutInCell="1" allowOverlap="1" wp14:anchorId="4060AE71" wp14:editId="76ED8E4F">
                <wp:simplePos x="0" y="0"/>
                <wp:positionH relativeFrom="column">
                  <wp:posOffset>1174060</wp:posOffset>
                </wp:positionH>
                <wp:positionV relativeFrom="paragraph">
                  <wp:posOffset>124819</wp:posOffset>
                </wp:positionV>
                <wp:extent cx="479949" cy="166"/>
                <wp:effectExtent l="0" t="0" r="0" b="0"/>
                <wp:wrapNone/>
                <wp:docPr id="17" name="Conector recto 17"/>
                <wp:cNvGraphicFramePr/>
                <a:graphic xmlns:a="http://schemas.openxmlformats.org/drawingml/2006/main">
                  <a:graphicData uri="http://schemas.microsoft.com/office/word/2010/wordprocessingShape">
                    <wps:wsp>
                      <wps:cNvCnPr/>
                      <wps:spPr>
                        <a:xfrm flipV="1">
                          <a:off x="0" y="0"/>
                          <a:ext cx="479949" cy="1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1C601" id="Conector recto 17"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45pt,9.85pt" to="130.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" strokecolor="black [3200]" strokeweight=".5pt">
                <v:stroke joinstyle="miter"/>
              </v:line>
            </w:pict>
          </mc:Fallback>
        </mc:AlternateContent>
      </w:r>
      <w:r w:rsidR="008228F2">
        <w:rPr>
          <w:rFonts w:ascii="Arial" w:hAnsi="Arial" w:cs="Arial"/>
          <w:b/>
          <w:bCs/>
          <w:noProof/>
          <w14:ligatures w14:val="standardContextual"/>
        </w:rPr>
        <mc:AlternateContent>
          <mc:Choice Requires="wps">
            <w:drawing>
              <wp:anchor distT="0" distB="0" distL="114300" distR="114300" simplePos="0" relativeHeight="251675648" behindDoc="0" locked="0" layoutInCell="1" allowOverlap="1" wp14:anchorId="3D73AA25" wp14:editId="234E2B9F">
                <wp:simplePos x="0" y="0"/>
                <wp:positionH relativeFrom="column">
                  <wp:posOffset>1649413</wp:posOffset>
                </wp:positionH>
                <wp:positionV relativeFrom="paragraph">
                  <wp:posOffset>125730</wp:posOffset>
                </wp:positionV>
                <wp:extent cx="4763" cy="1090613"/>
                <wp:effectExtent l="0" t="0" r="33655" b="33655"/>
                <wp:wrapNone/>
                <wp:docPr id="18" name="Conector recto 18"/>
                <wp:cNvGraphicFramePr/>
                <a:graphic xmlns:a="http://schemas.openxmlformats.org/drawingml/2006/main">
                  <a:graphicData uri="http://schemas.microsoft.com/office/word/2010/wordprocessingShape">
                    <wps:wsp>
                      <wps:cNvCnPr/>
                      <wps:spPr>
                        <a:xfrm>
                          <a:off x="0" y="0"/>
                          <a:ext cx="4763" cy="10906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1B8BD2B" id="Conector recto 18"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9.9pt,9.9pt" to="130.3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" strokecolor="black [3200]" strokeweight=".5pt">
                <v:stroke joinstyle="miter"/>
              </v:line>
            </w:pict>
          </mc:Fallback>
        </mc:AlternateContent>
      </w:r>
    </w:p>
    <w:tbl>
      <w:tblPr>
        <w:tblStyle w:val="Tablaconcuadrcula"/>
        <w:tblpPr w:leftFromText="141" w:rightFromText="141" w:vertAnchor="text" w:horzAnchor="margin" w:tblpXSpec="center" w:tblpY="822"/>
        <w:tblW w:w="0" w:type="auto"/>
        <w:tblLook w:val="04A0" w:firstRow="1" w:lastRow="0" w:firstColumn="1" w:lastColumn="0" w:noHBand="0" w:noVBand="1"/>
      </w:tblPr>
      <w:tblGrid>
        <w:gridCol w:w="2830"/>
      </w:tblGrid>
      <w:tr w:rsidR="006F064E" w14:paraId="104B5789" w14:textId="77777777" w:rsidTr="006F064E">
        <w:tc>
          <w:tcPr>
            <w:tcW w:w="2830" w:type="dxa"/>
          </w:tcPr>
          <w:p w14:paraId="6C303417" w14:textId="298652C5" w:rsidR="006F064E" w:rsidRDefault="006F064E" w:rsidP="006F064E">
            <w:pPr>
              <w:pStyle w:val="NormalWeb"/>
              <w:jc w:val="center"/>
              <w:rPr>
                <w:rFonts w:ascii="Arial" w:hAnsi="Arial" w:cs="Arial"/>
                <w:b/>
                <w:bCs/>
              </w:rPr>
            </w:pPr>
            <w:proofErr w:type="spellStart"/>
            <w:r>
              <w:rPr>
                <w:rFonts w:ascii="Arial" w:hAnsi="Arial" w:cs="Arial"/>
                <w:b/>
                <w:bCs/>
              </w:rPr>
              <w:t>Linea</w:t>
            </w:r>
            <w:proofErr w:type="spellEnd"/>
          </w:p>
        </w:tc>
      </w:tr>
      <w:tr w:rsidR="006F064E" w14:paraId="392776BB" w14:textId="77777777" w:rsidTr="006F064E">
        <w:trPr>
          <w:trHeight w:val="986"/>
        </w:trPr>
        <w:tc>
          <w:tcPr>
            <w:tcW w:w="2830" w:type="dxa"/>
          </w:tcPr>
          <w:p w14:paraId="3569DBF1" w14:textId="49E9F693" w:rsidR="006F064E" w:rsidRPr="00535B1C" w:rsidRDefault="006F064E" w:rsidP="006F064E">
            <w:pPr>
              <w:pStyle w:val="NormalWeb"/>
              <w:jc w:val="center"/>
              <w:rPr>
                <w:rFonts w:ascii="Arial" w:hAnsi="Arial" w:cs="Arial"/>
              </w:rPr>
            </w:pPr>
            <w:r>
              <w:rPr>
                <w:rFonts w:ascii="Arial" w:hAnsi="Arial" w:cs="Arial"/>
              </w:rPr>
              <w:t>-</w:t>
            </w:r>
            <w:proofErr w:type="spellStart"/>
            <w:r>
              <w:rPr>
                <w:rFonts w:ascii="Arial" w:hAnsi="Arial" w:cs="Arial"/>
              </w:rPr>
              <w:t>string</w:t>
            </w:r>
            <w:proofErr w:type="spellEnd"/>
            <w:r>
              <w:rPr>
                <w:rFonts w:ascii="Arial" w:hAnsi="Arial" w:cs="Arial"/>
              </w:rPr>
              <w:t xml:space="preserve"> nombre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numEstaciones</w:t>
            </w:r>
            <w:proofErr w:type="spellEnd"/>
            <w:r>
              <w:rPr>
                <w:rFonts w:ascii="Arial" w:hAnsi="Arial" w:cs="Arial"/>
              </w:rPr>
              <w:t xml:space="preserve">        -</w:t>
            </w:r>
            <w:proofErr w:type="spellStart"/>
            <w:r>
              <w:rPr>
                <w:rFonts w:ascii="Arial" w:hAnsi="Arial" w:cs="Arial"/>
              </w:rPr>
              <w:t>Estacion</w:t>
            </w:r>
            <w:proofErr w:type="spellEnd"/>
            <w:r>
              <w:rPr>
                <w:rFonts w:ascii="Arial" w:hAnsi="Arial" w:cs="Arial"/>
              </w:rPr>
              <w:t>* estaciones</w:t>
            </w:r>
          </w:p>
        </w:tc>
      </w:tr>
      <w:tr w:rsidR="006F064E" w14:paraId="1534723E" w14:textId="77777777" w:rsidTr="006F064E">
        <w:tc>
          <w:tcPr>
            <w:tcW w:w="2830" w:type="dxa"/>
          </w:tcPr>
          <w:p w14:paraId="3A02B708" w14:textId="77777777" w:rsidR="006F064E" w:rsidRPr="00535B1C" w:rsidRDefault="006F064E" w:rsidP="006F064E">
            <w:pPr>
              <w:pStyle w:val="NormalWeb"/>
              <w:jc w:val="center"/>
              <w:rPr>
                <w:rFonts w:ascii="Arial" w:hAnsi="Arial" w:cs="Arial"/>
              </w:rPr>
            </w:pPr>
            <w:r>
              <w:rPr>
                <w:rFonts w:ascii="Arial" w:hAnsi="Arial" w:cs="Arial"/>
              </w:rPr>
              <w:t>+</w:t>
            </w:r>
            <w:proofErr w:type="spellStart"/>
            <w:r>
              <w:rPr>
                <w:rFonts w:ascii="Arial" w:hAnsi="Arial" w:cs="Arial"/>
              </w:rPr>
              <w:t>void</w:t>
            </w:r>
            <w:proofErr w:type="spellEnd"/>
            <w:r>
              <w:rPr>
                <w:rFonts w:ascii="Arial" w:hAnsi="Arial" w:cs="Arial"/>
              </w:rPr>
              <w:t xml:space="preserve"> </w:t>
            </w:r>
            <w:proofErr w:type="spellStart"/>
            <w:proofErr w:type="gramStart"/>
            <w:r>
              <w:rPr>
                <w:rFonts w:ascii="Arial" w:hAnsi="Arial" w:cs="Arial"/>
              </w:rPr>
              <w:t>AgregarEstacion</w:t>
            </w:r>
            <w:proofErr w:type="spellEnd"/>
            <w:r>
              <w:rPr>
                <w:rFonts w:ascii="Arial" w:hAnsi="Arial" w:cs="Arial"/>
              </w:rPr>
              <w:t>(</w:t>
            </w:r>
            <w:proofErr w:type="gramEnd"/>
            <w:r>
              <w:rPr>
                <w:rFonts w:ascii="Arial" w:hAnsi="Arial" w:cs="Arial"/>
              </w:rPr>
              <w:t>)  +</w:t>
            </w:r>
            <w:proofErr w:type="spellStart"/>
            <w:r>
              <w:rPr>
                <w:rFonts w:ascii="Arial" w:hAnsi="Arial" w:cs="Arial"/>
              </w:rPr>
              <w:t>void</w:t>
            </w:r>
            <w:proofErr w:type="spellEnd"/>
            <w:r>
              <w:rPr>
                <w:rFonts w:ascii="Arial" w:hAnsi="Arial" w:cs="Arial"/>
              </w:rPr>
              <w:t xml:space="preserve"> </w:t>
            </w:r>
            <w:proofErr w:type="spellStart"/>
            <w:r>
              <w:rPr>
                <w:rFonts w:ascii="Arial" w:hAnsi="Arial" w:cs="Arial"/>
              </w:rPr>
              <w:t>EliminarEstacion</w:t>
            </w:r>
            <w:proofErr w:type="spellEnd"/>
            <w:r>
              <w:rPr>
                <w:rFonts w:ascii="Arial" w:hAnsi="Arial" w:cs="Arial"/>
              </w:rPr>
              <w:t>()  +</w:t>
            </w:r>
            <w:proofErr w:type="spellStart"/>
            <w:r>
              <w:rPr>
                <w:rFonts w:ascii="Arial" w:hAnsi="Arial" w:cs="Arial"/>
              </w:rPr>
              <w:t>Linea</w:t>
            </w:r>
            <w:proofErr w:type="spellEnd"/>
            <w:r>
              <w:rPr>
                <w:rFonts w:ascii="Arial" w:hAnsi="Arial" w:cs="Arial"/>
              </w:rPr>
              <w:t>(</w:t>
            </w:r>
            <w:proofErr w:type="spellStart"/>
            <w:r>
              <w:rPr>
                <w:rFonts w:ascii="Arial" w:hAnsi="Arial" w:cs="Arial"/>
              </w:rPr>
              <w:t>int</w:t>
            </w:r>
            <w:proofErr w:type="spellEnd"/>
            <w:r>
              <w:rPr>
                <w:rFonts w:ascii="Arial" w:hAnsi="Arial" w:cs="Arial"/>
              </w:rPr>
              <w:t>)</w:t>
            </w:r>
          </w:p>
        </w:tc>
      </w:tr>
    </w:tbl>
    <w:p w14:paraId="55D28446" w14:textId="2B08FEEF" w:rsidR="00535B1C" w:rsidRDefault="0003437E" w:rsidP="002E6025">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4864" behindDoc="0" locked="0" layoutInCell="1" allowOverlap="1" wp14:anchorId="31345775" wp14:editId="45216345">
                <wp:simplePos x="0" y="0"/>
                <wp:positionH relativeFrom="column">
                  <wp:posOffset>4370594</wp:posOffset>
                </wp:positionH>
                <wp:positionV relativeFrom="paragraph">
                  <wp:posOffset>326267</wp:posOffset>
                </wp:positionV>
                <wp:extent cx="377027" cy="186347"/>
                <wp:effectExtent l="0" t="0" r="0" b="4445"/>
                <wp:wrapNone/>
                <wp:docPr id="29" name="Cuadro de texto 29"/>
                <wp:cNvGraphicFramePr/>
                <a:graphic xmlns:a="http://schemas.openxmlformats.org/drawingml/2006/main">
                  <a:graphicData uri="http://schemas.microsoft.com/office/word/2010/wordprocessingShape">
                    <wps:wsp>
                      <wps:cNvSpPr txBox="1"/>
                      <wps:spPr>
                        <a:xfrm>
                          <a:off x="0" y="0"/>
                          <a:ext cx="377027" cy="186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6248E8" w14:textId="24278802" w:rsidR="0003437E" w:rsidRPr="0003437E" w:rsidRDefault="0003437E">
                            <w:pPr>
                              <w:rPr>
                                <w:b/>
                                <w:bCs/>
                                <w:sz w:val="14"/>
                                <w:szCs w:val="14"/>
                              </w:rPr>
                            </w:pPr>
                            <w:proofErr w:type="gramStart"/>
                            <w:r w:rsidRPr="0003437E">
                              <w:rPr>
                                <w:b/>
                                <w:bCs/>
                                <w:sz w:val="14"/>
                                <w:szCs w:val="14"/>
                              </w:rPr>
                              <w:t>1….</w:t>
                            </w:r>
                            <w:proofErr w:type="gramEnd"/>
                            <w:r w:rsidRPr="0003437E">
                              <w:rPr>
                                <w:b/>
                                <w:bCs/>
                                <w:sz w:val="14"/>
                                <w:szCs w:val="1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345775" id="Cuadro de texto 29" o:spid="_x0000_s1027" type="#_x0000_t202" style="position:absolute;margin-left:344.15pt;margin-top:25.7pt;width:29.7pt;height:1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" filled="f" stroked="f">
                <v:textbox>
                  <w:txbxContent>
                    <w:p w14:paraId="246248E8" w14:textId="24278802" w:rsidR="0003437E" w:rsidRPr="0003437E" w:rsidRDefault="0003437E">
                      <w:pPr>
                        <w:rPr>
                          <w:b/>
                          <w:bCs/>
                          <w:sz w:val="14"/>
                          <w:szCs w:val="14"/>
                        </w:rPr>
                      </w:pPr>
                      <w:proofErr w:type="gramStart"/>
                      <w:r w:rsidRPr="0003437E">
                        <w:rPr>
                          <w:b/>
                          <w:bCs/>
                          <w:sz w:val="14"/>
                          <w:szCs w:val="14"/>
                        </w:rPr>
                        <w:t>1….</w:t>
                      </w:r>
                      <w:proofErr w:type="gramEnd"/>
                      <w:r w:rsidRPr="0003437E">
                        <w:rPr>
                          <w:b/>
                          <w:bCs/>
                          <w:sz w:val="14"/>
                          <w:szCs w:val="14"/>
                        </w:rPr>
                        <w:t>n</w:t>
                      </w:r>
                    </w:p>
                  </w:txbxContent>
                </v:textbox>
              </v:shape>
            </w:pict>
          </mc:Fallback>
        </mc:AlternateContent>
      </w:r>
      <w:r w:rsidR="00535B1C">
        <w:rPr>
          <w:rFonts w:ascii="Arial" w:hAnsi="Arial" w:cs="Arial"/>
          <w:b/>
          <w:bCs/>
        </w:rPr>
        <w:t xml:space="preserve">                                            </w:t>
      </w:r>
    </w:p>
    <w:p w14:paraId="52D45069" w14:textId="2FA5314E" w:rsidR="00535B1C" w:rsidRDefault="00B02C8E"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0768" behindDoc="0" locked="0" layoutInCell="1" allowOverlap="1" wp14:anchorId="6E5D0D50" wp14:editId="4CF8EF46">
                <wp:simplePos x="0" y="0"/>
                <wp:positionH relativeFrom="column">
                  <wp:posOffset>1622572</wp:posOffset>
                </wp:positionH>
                <wp:positionV relativeFrom="paragraph">
                  <wp:posOffset>351790</wp:posOffset>
                </wp:positionV>
                <wp:extent cx="341644" cy="19431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41644" cy="1943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F6F0BF" w14:textId="055AE5DF" w:rsidR="0017711D" w:rsidRPr="0017711D" w:rsidRDefault="00B02C8E">
                            <w:pPr>
                              <w:rPr>
                                <w:b/>
                                <w:bCs/>
                                <w:sz w:val="14"/>
                                <w:szCs w:val="14"/>
                              </w:rPr>
                            </w:pPr>
                            <w:r>
                              <w:rPr>
                                <w:b/>
                                <w:bCs/>
                                <w:sz w:val="14"/>
                                <w:szCs w:val="14"/>
                              </w:rPr>
                              <w:t>1…</w:t>
                            </w:r>
                            <w:r w:rsidR="0017711D" w:rsidRPr="0017711D">
                              <w:rPr>
                                <w:b/>
                                <w:bCs/>
                                <w:sz w:val="14"/>
                                <w:szCs w:val="1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D0D50" id="Cuadro de texto 25" o:spid="_x0000_s1028" type="#_x0000_t202" style="position:absolute;margin-left:127.75pt;margin-top:27.7pt;width:26.9pt;height:15.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" filled="f" stroked="f">
                <v:textbox>
                  <w:txbxContent>
                    <w:p w14:paraId="33F6F0BF" w14:textId="055AE5DF" w:rsidR="0017711D" w:rsidRPr="0017711D" w:rsidRDefault="00B02C8E">
                      <w:pPr>
                        <w:rPr>
                          <w:b/>
                          <w:bCs/>
                          <w:sz w:val="14"/>
                          <w:szCs w:val="14"/>
                        </w:rPr>
                      </w:pPr>
                      <w:r>
                        <w:rPr>
                          <w:b/>
                          <w:bCs/>
                          <w:sz w:val="14"/>
                          <w:szCs w:val="14"/>
                        </w:rPr>
                        <w:t>1…</w:t>
                      </w:r>
                      <w:r w:rsidR="0017711D" w:rsidRPr="0017711D">
                        <w:rPr>
                          <w:b/>
                          <w:bCs/>
                          <w:sz w:val="14"/>
                          <w:szCs w:val="14"/>
                        </w:rPr>
                        <w:t>n</w:t>
                      </w:r>
                    </w:p>
                  </w:txbxContent>
                </v:textbox>
              </v:shape>
            </w:pict>
          </mc:Fallback>
        </mc:AlternateContent>
      </w:r>
      <w:r w:rsidR="0017711D">
        <w:rPr>
          <w:rFonts w:ascii="Arial" w:hAnsi="Arial" w:cs="Arial"/>
          <w:b/>
          <w:bCs/>
          <w:noProof/>
          <w14:ligatures w14:val="standardContextual"/>
        </w:rPr>
        <mc:AlternateContent>
          <mc:Choice Requires="wps">
            <w:drawing>
              <wp:anchor distT="0" distB="0" distL="114300" distR="114300" simplePos="0" relativeHeight="251677696" behindDoc="0" locked="0" layoutInCell="1" allowOverlap="1" wp14:anchorId="0A712359" wp14:editId="188244F8">
                <wp:simplePos x="0" y="0"/>
                <wp:positionH relativeFrom="column">
                  <wp:posOffset>4666232</wp:posOffset>
                </wp:positionH>
                <wp:positionV relativeFrom="paragraph">
                  <wp:posOffset>25526</wp:posOffset>
                </wp:positionV>
                <wp:extent cx="0" cy="780121"/>
                <wp:effectExtent l="0" t="0" r="38100" b="20320"/>
                <wp:wrapNone/>
                <wp:docPr id="22" name="Conector recto 22"/>
                <wp:cNvGraphicFramePr/>
                <a:graphic xmlns:a="http://schemas.openxmlformats.org/drawingml/2006/main">
                  <a:graphicData uri="http://schemas.microsoft.com/office/word/2010/wordprocessingShape">
                    <wps:wsp>
                      <wps:cNvCnPr/>
                      <wps:spPr>
                        <a:xfrm flipV="1">
                          <a:off x="0" y="0"/>
                          <a:ext cx="0" cy="7801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BC795" id="Conector recto 2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4pt,2pt" to="367.4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" strokecolor="black [3200]" strokeweight=".5pt">
                <v:stroke joinstyle="miter"/>
              </v:line>
            </w:pict>
          </mc:Fallback>
        </mc:AlternateContent>
      </w:r>
    </w:p>
    <w:p w14:paraId="361DB6EB" w14:textId="7BD611B0" w:rsidR="00535B1C" w:rsidRDefault="0003437E" w:rsidP="00535B1C">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83840" behindDoc="0" locked="0" layoutInCell="1" allowOverlap="1" wp14:anchorId="6BF63634" wp14:editId="528B30B5">
                <wp:simplePos x="0" y="0"/>
                <wp:positionH relativeFrom="column">
                  <wp:posOffset>3686647</wp:posOffset>
                </wp:positionH>
                <wp:positionV relativeFrom="paragraph">
                  <wp:posOffset>201196</wp:posOffset>
                </wp:positionV>
                <wp:extent cx="177679" cy="221016"/>
                <wp:effectExtent l="0" t="0" r="0" b="7620"/>
                <wp:wrapNone/>
                <wp:docPr id="28" name="Cuadro de texto 28"/>
                <wp:cNvGraphicFramePr/>
                <a:graphic xmlns:a="http://schemas.openxmlformats.org/drawingml/2006/main">
                  <a:graphicData uri="http://schemas.microsoft.com/office/word/2010/wordprocessingShape">
                    <wps:wsp>
                      <wps:cNvSpPr txBox="1"/>
                      <wps:spPr>
                        <a:xfrm>
                          <a:off x="0" y="0"/>
                          <a:ext cx="177679" cy="2210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3C2C0C" w14:textId="3B2F95A6" w:rsidR="0003437E" w:rsidRPr="0003437E" w:rsidRDefault="0003437E">
                            <w:pPr>
                              <w:rPr>
                                <w:b/>
                                <w:bCs/>
                                <w:sz w:val="14"/>
                                <w:szCs w:val="14"/>
                              </w:rPr>
                            </w:pPr>
                            <w:r w:rsidRPr="0003437E">
                              <w:rPr>
                                <w:b/>
                                <w:bCs/>
                                <w:sz w:val="14"/>
                                <w:szCs w:val="1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63634" id="Cuadro de texto 28" o:spid="_x0000_s1029" type="#_x0000_t202" style="position:absolute;margin-left:290.3pt;margin-top:15.85pt;width:14pt;height:1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" filled="f" stroked="f">
                <v:textbox>
                  <w:txbxContent>
                    <w:p w14:paraId="5C3C2C0C" w14:textId="3B2F95A6" w:rsidR="0003437E" w:rsidRPr="0003437E" w:rsidRDefault="0003437E">
                      <w:pPr>
                        <w:rPr>
                          <w:b/>
                          <w:bCs/>
                          <w:sz w:val="14"/>
                          <w:szCs w:val="14"/>
                        </w:rPr>
                      </w:pPr>
                      <w:r w:rsidRPr="0003437E">
                        <w:rPr>
                          <w:b/>
                          <w:bCs/>
                          <w:sz w:val="14"/>
                          <w:szCs w:val="14"/>
                        </w:rPr>
                        <w:t>n</w:t>
                      </w:r>
                    </w:p>
                  </w:txbxContent>
                </v:textbox>
              </v:shape>
            </w:pict>
          </mc:Fallback>
        </mc:AlternateContent>
      </w:r>
      <w:r w:rsidR="008228F2">
        <w:rPr>
          <w:rFonts w:ascii="Arial" w:hAnsi="Arial" w:cs="Arial"/>
          <w:b/>
          <w:bCs/>
          <w:noProof/>
          <w14:ligatures w14:val="standardContextual"/>
        </w:rPr>
        <mc:AlternateContent>
          <mc:Choice Requires="wps">
            <w:drawing>
              <wp:anchor distT="0" distB="0" distL="114300" distR="114300" simplePos="0" relativeHeight="251676672" behindDoc="0" locked="0" layoutInCell="1" allowOverlap="1" wp14:anchorId="55762911" wp14:editId="58F21C97">
                <wp:simplePos x="0" y="0"/>
                <wp:positionH relativeFrom="column">
                  <wp:posOffset>1644015</wp:posOffset>
                </wp:positionH>
                <wp:positionV relativeFrom="paragraph">
                  <wp:posOffset>156845</wp:posOffset>
                </wp:positionV>
                <wp:extent cx="266700"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51429A" id="Conector recto 2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9.45pt,12.35pt" to="150.4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" strokecolor="black [3200]" strokeweight=".5pt">
                <v:stroke joinstyle="miter"/>
              </v:line>
            </w:pict>
          </mc:Fallback>
        </mc:AlternateContent>
      </w:r>
    </w:p>
    <w:p w14:paraId="2CFF28FE" w14:textId="4F2F85F4" w:rsidR="00535B1C" w:rsidRDefault="0003437E" w:rsidP="0003437E">
      <w:pPr>
        <w:pStyle w:val="NormalWeb"/>
        <w:rPr>
          <w:rFonts w:ascii="Arial" w:hAnsi="Arial" w:cs="Arial"/>
          <w:b/>
          <w:bCs/>
        </w:rPr>
      </w:pPr>
      <w:r>
        <w:rPr>
          <w:rFonts w:ascii="Arial" w:hAnsi="Arial" w:cs="Arial"/>
          <w:b/>
          <w:bCs/>
          <w:noProof/>
          <w14:ligatures w14:val="standardContextual"/>
        </w:rPr>
        <mc:AlternateContent>
          <mc:Choice Requires="wps">
            <w:drawing>
              <wp:anchor distT="0" distB="0" distL="114300" distR="114300" simplePos="0" relativeHeight="251673600" behindDoc="0" locked="0" layoutInCell="1" allowOverlap="1" wp14:anchorId="76ABAC0D" wp14:editId="2840CACD">
                <wp:simplePos x="0" y="0"/>
                <wp:positionH relativeFrom="column">
                  <wp:posOffset>3847695</wp:posOffset>
                </wp:positionH>
                <wp:positionV relativeFrom="paragraph">
                  <wp:posOffset>84448</wp:posOffset>
                </wp:positionV>
                <wp:extent cx="819236" cy="8603"/>
                <wp:effectExtent l="0" t="0" r="19050" b="29845"/>
                <wp:wrapNone/>
                <wp:docPr id="13" name="Conector recto 13"/>
                <wp:cNvGraphicFramePr/>
                <a:graphic xmlns:a="http://schemas.openxmlformats.org/drawingml/2006/main">
                  <a:graphicData uri="http://schemas.microsoft.com/office/word/2010/wordprocessingShape">
                    <wps:wsp>
                      <wps:cNvCnPr/>
                      <wps:spPr>
                        <a:xfrm>
                          <a:off x="0" y="0"/>
                          <a:ext cx="819236" cy="86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E7814" id="Conector recto 1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6.65pt" to="367.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" strokecolor="black [3200]" strokeweight=".5pt">
                <v:stroke joinstyle="miter"/>
              </v:line>
            </w:pict>
          </mc:Fallback>
        </mc:AlternateContent>
      </w:r>
      <w:r>
        <w:rPr>
          <w:rFonts w:ascii="Arial" w:hAnsi="Arial" w:cs="Arial"/>
          <w:b/>
          <w:bCs/>
          <w:noProof/>
          <w14:ligatures w14:val="standardContextual"/>
        </w:rPr>
        <mc:AlternateContent>
          <mc:Choice Requires="wps">
            <w:drawing>
              <wp:anchor distT="0" distB="0" distL="114300" distR="114300" simplePos="0" relativeHeight="251682816" behindDoc="0" locked="0" layoutInCell="1" allowOverlap="1" wp14:anchorId="27CF1F8F" wp14:editId="5D015704">
                <wp:simplePos x="0" y="0"/>
                <wp:positionH relativeFrom="column">
                  <wp:posOffset>3743709</wp:posOffset>
                </wp:positionH>
                <wp:positionV relativeFrom="paragraph">
                  <wp:posOffset>26649</wp:posOffset>
                </wp:positionV>
                <wp:extent cx="102870" cy="120015"/>
                <wp:effectExtent l="19050" t="19050" r="11430" b="32385"/>
                <wp:wrapNone/>
                <wp:docPr id="27" name="Rombo 27"/>
                <wp:cNvGraphicFramePr/>
                <a:graphic xmlns:a="http://schemas.openxmlformats.org/drawingml/2006/main">
                  <a:graphicData uri="http://schemas.microsoft.com/office/word/2010/wordprocessingShape">
                    <wps:wsp>
                      <wps:cNvSpPr/>
                      <wps:spPr>
                        <a:xfrm>
                          <a:off x="0" y="0"/>
                          <a:ext cx="102870" cy="120015"/>
                        </a:xfrm>
                        <a:prstGeom prst="diamond">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590810" id="Rombo 27" o:spid="_x0000_s1026" type="#_x0000_t4" style="position:absolute;margin-left:294.8pt;margin-top:2.1pt;width:8.1pt;height:9.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" fillcolor="black [3200]" strokecolor="black [480]" strokeweight="1pt"/>
            </w:pict>
          </mc:Fallback>
        </mc:AlternateContent>
      </w:r>
    </w:p>
    <w:p w14:paraId="53D46706" w14:textId="77777777" w:rsidR="00535B1C" w:rsidRDefault="00535B1C" w:rsidP="00535B1C">
      <w:pPr>
        <w:pStyle w:val="NormalWeb"/>
        <w:rPr>
          <w:rFonts w:ascii="Arial" w:hAnsi="Arial" w:cs="Arial"/>
          <w:b/>
          <w:bCs/>
        </w:rPr>
      </w:pPr>
    </w:p>
    <w:p w14:paraId="1681275A" w14:textId="77777777" w:rsidR="00535B1C" w:rsidRDefault="00535B1C" w:rsidP="00535B1C">
      <w:pPr>
        <w:pStyle w:val="NormalWeb"/>
        <w:rPr>
          <w:rFonts w:ascii="Arial" w:hAnsi="Arial" w:cs="Arial"/>
          <w:b/>
          <w:bCs/>
        </w:rPr>
      </w:pPr>
    </w:p>
    <w:p w14:paraId="73CF56D3" w14:textId="77777777" w:rsidR="00535B1C" w:rsidRDefault="00535B1C" w:rsidP="00535B1C">
      <w:pPr>
        <w:pStyle w:val="NormalWeb"/>
        <w:rPr>
          <w:rFonts w:ascii="Arial" w:hAnsi="Arial" w:cs="Arial"/>
          <w:b/>
          <w:bCs/>
        </w:rPr>
      </w:pPr>
    </w:p>
    <w:p w14:paraId="38C7E633" w14:textId="33FEECE3" w:rsidR="00211908" w:rsidRDefault="00211908" w:rsidP="002E6025">
      <w:pPr>
        <w:pStyle w:val="NormalWeb"/>
        <w:rPr>
          <w:rFonts w:ascii="Arial" w:hAnsi="Arial" w:cs="Arial"/>
          <w:b/>
          <w:bCs/>
        </w:rPr>
      </w:pPr>
    </w:p>
    <w:p w14:paraId="39A18B9D" w14:textId="77777777" w:rsidR="002B2806" w:rsidRDefault="002B2806" w:rsidP="002E6025">
      <w:pPr>
        <w:pStyle w:val="NormalWeb"/>
        <w:rPr>
          <w:rFonts w:ascii="Arial" w:hAnsi="Arial" w:cs="Arial"/>
          <w:b/>
          <w:bCs/>
        </w:rPr>
      </w:pPr>
    </w:p>
    <w:p w14:paraId="5889D065" w14:textId="77777777" w:rsidR="00186C77" w:rsidRDefault="00186C77" w:rsidP="002E6025">
      <w:pPr>
        <w:pStyle w:val="NormalWeb"/>
        <w:rPr>
          <w:rFonts w:ascii="Arial" w:hAnsi="Arial" w:cs="Arial"/>
          <w:b/>
          <w:bCs/>
        </w:rPr>
      </w:pPr>
    </w:p>
    <w:p w14:paraId="063F0B41" w14:textId="77777777" w:rsidR="00186C77" w:rsidRDefault="00186C77" w:rsidP="002E6025">
      <w:pPr>
        <w:pStyle w:val="NormalWeb"/>
        <w:rPr>
          <w:rFonts w:ascii="Arial" w:hAnsi="Arial" w:cs="Arial"/>
          <w:b/>
          <w:bCs/>
        </w:rPr>
      </w:pPr>
    </w:p>
    <w:p w14:paraId="169040BF" w14:textId="77777777" w:rsidR="002B2806" w:rsidRDefault="002B2806" w:rsidP="002E6025">
      <w:pPr>
        <w:pStyle w:val="NormalWeb"/>
        <w:rPr>
          <w:rFonts w:ascii="Arial" w:hAnsi="Arial" w:cs="Arial"/>
          <w:b/>
          <w:bCs/>
        </w:rPr>
      </w:pPr>
    </w:p>
    <w:p w14:paraId="3FD2A0C3" w14:textId="77777777" w:rsidR="00535B1C" w:rsidRDefault="00535B1C" w:rsidP="002E6025">
      <w:pPr>
        <w:pStyle w:val="NormalWeb"/>
        <w:rPr>
          <w:rFonts w:ascii="Arial" w:hAnsi="Arial" w:cs="Arial"/>
          <w:b/>
          <w:bCs/>
        </w:rPr>
      </w:pPr>
    </w:p>
    <w:p w14:paraId="355E8617" w14:textId="77777777" w:rsidR="00535B1C" w:rsidRDefault="00535B1C" w:rsidP="002E6025">
      <w:pPr>
        <w:pStyle w:val="NormalWeb"/>
        <w:rPr>
          <w:rFonts w:ascii="Arial" w:hAnsi="Arial" w:cs="Arial"/>
          <w:b/>
          <w:bCs/>
        </w:rPr>
      </w:pPr>
    </w:p>
    <w:p w14:paraId="153A734B" w14:textId="77777777" w:rsidR="002B2806" w:rsidRDefault="002B2806" w:rsidP="002E6025">
      <w:pPr>
        <w:pStyle w:val="NormalWeb"/>
        <w:rPr>
          <w:rFonts w:ascii="Arial" w:hAnsi="Arial" w:cs="Arial"/>
          <w:b/>
          <w:bCs/>
        </w:rPr>
      </w:pPr>
    </w:p>
    <w:p w14:paraId="1E856E8C" w14:textId="6D13162C" w:rsidR="002B2806" w:rsidRPr="006139C6" w:rsidRDefault="002B2806" w:rsidP="002B2806">
      <w:pPr>
        <w:pStyle w:val="NormalWeb"/>
        <w:jc w:val="center"/>
        <w:rPr>
          <w:rFonts w:ascii="Arial" w:hAnsi="Arial" w:cs="Arial"/>
          <w:b/>
          <w:bCs/>
        </w:rPr>
      </w:pPr>
      <w:r w:rsidRPr="006139C6">
        <w:rPr>
          <w:rFonts w:ascii="Arial" w:hAnsi="Arial" w:cs="Arial"/>
          <w:b/>
          <w:bCs/>
        </w:rPr>
        <w:t>Explicación detallada de las clases, sus atributos y</w:t>
      </w:r>
      <w:r w:rsidR="001F4FE6" w:rsidRPr="006139C6">
        <w:rPr>
          <w:rFonts w:ascii="Arial" w:hAnsi="Arial" w:cs="Arial"/>
          <w:b/>
          <w:bCs/>
        </w:rPr>
        <w:t xml:space="preserve"> sus</w:t>
      </w:r>
      <w:r w:rsidRPr="006139C6">
        <w:rPr>
          <w:rFonts w:ascii="Arial" w:hAnsi="Arial" w:cs="Arial"/>
          <w:b/>
          <w:bCs/>
        </w:rPr>
        <w:t xml:space="preserve"> métodos.</w:t>
      </w:r>
    </w:p>
    <w:p w14:paraId="7EEF6C26" w14:textId="3D1515C5" w:rsidR="002B2806" w:rsidRPr="006139C6" w:rsidRDefault="002B2806" w:rsidP="002B2806">
      <w:pPr>
        <w:pStyle w:val="NormalWeb"/>
        <w:rPr>
          <w:rFonts w:ascii="Arial" w:hAnsi="Arial" w:cs="Arial"/>
        </w:rPr>
      </w:pPr>
      <w:r w:rsidRPr="006139C6">
        <w:rPr>
          <w:rFonts w:ascii="Arial" w:hAnsi="Arial" w:cs="Arial"/>
          <w:b/>
          <w:bCs/>
          <w:color w:val="FF0000"/>
        </w:rPr>
        <w:lastRenderedPageBreak/>
        <w:t>Clase “</w:t>
      </w:r>
      <w:proofErr w:type="spellStart"/>
      <w:r w:rsidRPr="006139C6">
        <w:rPr>
          <w:rFonts w:ascii="Arial" w:hAnsi="Arial" w:cs="Arial"/>
          <w:b/>
          <w:bCs/>
          <w:color w:val="FF0000"/>
        </w:rPr>
        <w:t>R</w:t>
      </w:r>
      <w:r w:rsidR="003B66E1">
        <w:rPr>
          <w:rFonts w:ascii="Arial" w:hAnsi="Arial" w:cs="Arial"/>
          <w:b/>
          <w:bCs/>
          <w:color w:val="FF0000"/>
        </w:rPr>
        <w:t>edMetro</w:t>
      </w:r>
      <w:proofErr w:type="spellEnd"/>
      <w:r w:rsidRPr="006139C6">
        <w:rPr>
          <w:rFonts w:ascii="Arial" w:hAnsi="Arial" w:cs="Arial"/>
          <w:b/>
          <w:bCs/>
          <w:color w:val="FF0000"/>
        </w:rPr>
        <w:t xml:space="preserve">”: </w:t>
      </w:r>
      <w:r w:rsidRPr="006139C6">
        <w:rPr>
          <w:rFonts w:ascii="Arial" w:hAnsi="Arial" w:cs="Arial"/>
        </w:rPr>
        <w:t xml:space="preserve">Hemos decidido crear una clase llamada </w:t>
      </w:r>
      <w:r w:rsidRPr="003B66E1">
        <w:rPr>
          <w:rFonts w:ascii="Arial" w:hAnsi="Arial" w:cs="Arial"/>
          <w:b/>
          <w:bCs/>
        </w:rPr>
        <w:t>“</w:t>
      </w:r>
      <w:proofErr w:type="spellStart"/>
      <w:r w:rsidR="003B66E1">
        <w:rPr>
          <w:rFonts w:ascii="Arial" w:hAnsi="Arial" w:cs="Arial"/>
          <w:b/>
          <w:bCs/>
        </w:rPr>
        <w:t>R</w:t>
      </w:r>
      <w:r w:rsidRPr="003B66E1">
        <w:rPr>
          <w:rFonts w:ascii="Arial" w:hAnsi="Arial" w:cs="Arial"/>
          <w:b/>
          <w:bCs/>
        </w:rPr>
        <w:t>ed</w:t>
      </w:r>
      <w:r w:rsidR="003B66E1">
        <w:rPr>
          <w:rFonts w:ascii="Arial" w:hAnsi="Arial" w:cs="Arial"/>
          <w:b/>
          <w:bCs/>
        </w:rPr>
        <w:t>M</w:t>
      </w:r>
      <w:r w:rsidRPr="003B66E1">
        <w:rPr>
          <w:rFonts w:ascii="Arial" w:hAnsi="Arial" w:cs="Arial"/>
          <w:b/>
          <w:bCs/>
        </w:rPr>
        <w:t>etro</w:t>
      </w:r>
      <w:proofErr w:type="spellEnd"/>
      <w:r w:rsidRPr="003B66E1">
        <w:rPr>
          <w:rFonts w:ascii="Arial" w:hAnsi="Arial" w:cs="Arial"/>
          <w:b/>
          <w:bCs/>
        </w:rPr>
        <w:t>”</w:t>
      </w:r>
      <w:r w:rsidRPr="006139C6">
        <w:rPr>
          <w:rFonts w:ascii="Arial" w:hAnsi="Arial" w:cs="Arial"/>
        </w:rPr>
        <w:t xml:space="preserve"> con el fin de que esta contenga un conjunto de atributos y métodos que describan cómo se verá y se comportará un objeto de este tipo.</w:t>
      </w:r>
    </w:p>
    <w:p w14:paraId="4B8549B3" w14:textId="26C536D1" w:rsidR="002B2806" w:rsidRPr="006139C6" w:rsidRDefault="002B2806" w:rsidP="002B2806">
      <w:pPr>
        <w:pStyle w:val="NormalWeb"/>
        <w:rPr>
          <w:rFonts w:ascii="Arial" w:hAnsi="Arial" w:cs="Arial"/>
          <w:b/>
          <w:bCs/>
        </w:rPr>
      </w:pPr>
      <w:r w:rsidRPr="006139C6">
        <w:rPr>
          <w:rFonts w:ascii="Arial" w:hAnsi="Arial" w:cs="Arial"/>
          <w:b/>
          <w:bCs/>
        </w:rPr>
        <w:t>Para la clase “</w:t>
      </w:r>
      <w:proofErr w:type="spellStart"/>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6139C6">
        <w:rPr>
          <w:rFonts w:ascii="Arial" w:hAnsi="Arial" w:cs="Arial"/>
          <w:b/>
          <w:bCs/>
          <w:color w:val="000000" w:themeColor="text1"/>
          <w:highlight w:val="yellow"/>
        </w:rPr>
        <w:t>atributos</w:t>
      </w:r>
      <w:r w:rsidRPr="006139C6">
        <w:rPr>
          <w:rFonts w:ascii="Arial" w:hAnsi="Arial" w:cs="Arial"/>
          <w:b/>
          <w:bCs/>
        </w:rPr>
        <w:t>:</w:t>
      </w:r>
    </w:p>
    <w:p w14:paraId="41862054" w14:textId="29DD2E14" w:rsidR="002B2806" w:rsidRPr="006139C6" w:rsidRDefault="002B2806" w:rsidP="002B2806">
      <w:pPr>
        <w:pStyle w:val="NormalWeb"/>
        <w:numPr>
          <w:ilvl w:val="0"/>
          <w:numId w:val="9"/>
        </w:numPr>
        <w:rPr>
          <w:rFonts w:ascii="Arial" w:hAnsi="Arial" w:cs="Arial"/>
        </w:rPr>
      </w:pPr>
      <w:proofErr w:type="spellStart"/>
      <w:r w:rsidRPr="006139C6">
        <w:rPr>
          <w:rFonts w:ascii="Arial" w:hAnsi="Arial" w:cs="Arial"/>
          <w:b/>
          <w:bCs/>
        </w:rPr>
        <w:t>String</w:t>
      </w:r>
      <w:proofErr w:type="spellEnd"/>
      <w:r w:rsidRPr="006139C6">
        <w:rPr>
          <w:rFonts w:ascii="Arial" w:hAnsi="Arial" w:cs="Arial"/>
          <w:b/>
          <w:bCs/>
        </w:rPr>
        <w:t xml:space="preserve"> nombre:</w:t>
      </w:r>
      <w:r w:rsidRPr="006139C6">
        <w:rPr>
          <w:rFonts w:ascii="Arial" w:hAnsi="Arial" w:cs="Arial"/>
        </w:rPr>
        <w:t xml:space="preserve"> Este atributo es de tipo </w:t>
      </w:r>
      <w:proofErr w:type="spellStart"/>
      <w:r w:rsidRPr="006139C6">
        <w:rPr>
          <w:rFonts w:ascii="Arial" w:hAnsi="Arial" w:cs="Arial"/>
        </w:rPr>
        <w:t>string</w:t>
      </w:r>
      <w:proofErr w:type="spellEnd"/>
      <w:r w:rsidRPr="006139C6">
        <w:rPr>
          <w:rFonts w:ascii="Arial" w:hAnsi="Arial" w:cs="Arial"/>
        </w:rPr>
        <w:t xml:space="preserve"> porque almacenará un nombre; es decir, un conjunto de caracteres</w:t>
      </w:r>
      <w:r w:rsidR="005648E8" w:rsidRPr="006139C6">
        <w:rPr>
          <w:rFonts w:ascii="Arial" w:hAnsi="Arial" w:cs="Arial"/>
        </w:rPr>
        <w:t xml:space="preserve">; </w:t>
      </w:r>
      <w:r w:rsidRPr="006139C6">
        <w:rPr>
          <w:rFonts w:ascii="Arial" w:hAnsi="Arial" w:cs="Arial"/>
        </w:rPr>
        <w:t xml:space="preserve">en este caso </w:t>
      </w:r>
      <w:r w:rsidR="005648E8" w:rsidRPr="006139C6">
        <w:rPr>
          <w:rFonts w:ascii="Arial" w:hAnsi="Arial" w:cs="Arial"/>
        </w:rPr>
        <w:t xml:space="preserve">particular, </w:t>
      </w:r>
      <w:r w:rsidRPr="006139C6">
        <w:rPr>
          <w:rFonts w:ascii="Arial" w:hAnsi="Arial" w:cs="Arial"/>
        </w:rPr>
        <w:t xml:space="preserve">el nombre que el usuario le pondrá a la “red metro”. </w:t>
      </w:r>
    </w:p>
    <w:p w14:paraId="7F8929DC" w14:textId="6211F4F8" w:rsidR="002B2806" w:rsidRPr="006139C6" w:rsidRDefault="002B2806" w:rsidP="002B2806">
      <w:pPr>
        <w:pStyle w:val="NormalWeb"/>
        <w:numPr>
          <w:ilvl w:val="0"/>
          <w:numId w:val="9"/>
        </w:numPr>
        <w:rPr>
          <w:rFonts w:ascii="Arial" w:hAnsi="Arial" w:cs="Arial"/>
        </w:rPr>
      </w:pP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numlineas</w:t>
      </w:r>
      <w:proofErr w:type="spellEnd"/>
      <w:r w:rsidRPr="006139C6">
        <w:rPr>
          <w:rFonts w:ascii="Arial" w:hAnsi="Arial" w:cs="Arial"/>
        </w:rPr>
        <w:t xml:space="preserve">: Este atributo almacenará un </w:t>
      </w:r>
      <w:r w:rsidRPr="006139C6">
        <w:rPr>
          <w:rFonts w:ascii="Arial" w:hAnsi="Arial" w:cs="Arial"/>
          <w:color w:val="DDDDDD" w:themeColor="accent1"/>
        </w:rPr>
        <w:t>número entero positivo</w:t>
      </w:r>
      <w:r w:rsidR="001F4FE6" w:rsidRPr="006139C6">
        <w:rPr>
          <w:rFonts w:ascii="Arial" w:hAnsi="Arial" w:cs="Arial"/>
          <w:color w:val="DDDDDD" w:themeColor="accent1"/>
        </w:rPr>
        <w:t xml:space="preserve"> y diferente de cero</w:t>
      </w:r>
      <w:r w:rsidR="001F4FE6" w:rsidRPr="006139C6">
        <w:rPr>
          <w:rFonts w:ascii="Arial" w:hAnsi="Arial" w:cs="Arial"/>
        </w:rPr>
        <w:t>; el cuál, representará la cantidad de líneas que compondrán la “red metro”.</w:t>
      </w:r>
    </w:p>
    <w:p w14:paraId="04DF9803" w14:textId="161515DF" w:rsidR="002B2806" w:rsidRPr="006139C6" w:rsidRDefault="002B2806" w:rsidP="002B2806">
      <w:pPr>
        <w:pStyle w:val="NormalWeb"/>
        <w:numPr>
          <w:ilvl w:val="0"/>
          <w:numId w:val="9"/>
        </w:numPr>
        <w:rPr>
          <w:rFonts w:ascii="Arial" w:hAnsi="Arial" w:cs="Arial"/>
          <w:b/>
          <w:bCs/>
        </w:rPr>
      </w:pPr>
      <w:proofErr w:type="spellStart"/>
      <w:r w:rsidRPr="006139C6">
        <w:rPr>
          <w:rFonts w:ascii="Arial" w:hAnsi="Arial" w:cs="Arial"/>
          <w:b/>
          <w:bCs/>
        </w:rPr>
        <w:t>L</w:t>
      </w:r>
      <w:r w:rsidR="001F4FE6" w:rsidRPr="006139C6">
        <w:rPr>
          <w:rFonts w:ascii="Arial" w:hAnsi="Arial" w:cs="Arial"/>
          <w:b/>
          <w:bCs/>
        </w:rPr>
        <w:t>i</w:t>
      </w:r>
      <w:r w:rsidRPr="006139C6">
        <w:rPr>
          <w:rFonts w:ascii="Arial" w:hAnsi="Arial" w:cs="Arial"/>
          <w:b/>
          <w:bCs/>
        </w:rPr>
        <w:t>nea</w:t>
      </w:r>
      <w:proofErr w:type="spellEnd"/>
      <w:r w:rsidRPr="006139C6">
        <w:rPr>
          <w:rFonts w:ascii="Arial" w:hAnsi="Arial" w:cs="Arial"/>
          <w:b/>
          <w:bCs/>
        </w:rPr>
        <w:t>* líneas:</w:t>
      </w:r>
      <w:r w:rsidR="00A170A0" w:rsidRPr="006139C6">
        <w:rPr>
          <w:rFonts w:ascii="Arial" w:hAnsi="Arial" w:cs="Arial"/>
          <w:b/>
          <w:bCs/>
        </w:rPr>
        <w:t xml:space="preserve"> </w:t>
      </w:r>
      <w:r w:rsidR="006139C6">
        <w:rPr>
          <w:rFonts w:ascii="Arial" w:hAnsi="Arial" w:cs="Arial"/>
        </w:rPr>
        <w:t>Este atributo es un puntero llamado “líneas” que apunta a un arreglo unidimensional que a</w:t>
      </w:r>
      <w:r w:rsidR="00A170A0" w:rsidRPr="006139C6">
        <w:rPr>
          <w:rFonts w:ascii="Arial" w:hAnsi="Arial" w:cs="Arial"/>
        </w:rPr>
        <w:t>lmacena</w:t>
      </w:r>
      <w:r w:rsidR="006139C6">
        <w:rPr>
          <w:rFonts w:ascii="Arial" w:hAnsi="Arial" w:cs="Arial"/>
        </w:rPr>
        <w:t xml:space="preserve"> objetos tipo “</w:t>
      </w:r>
      <w:proofErr w:type="spellStart"/>
      <w:r w:rsidR="00A170A0" w:rsidRPr="006139C6">
        <w:rPr>
          <w:rFonts w:ascii="Arial" w:hAnsi="Arial" w:cs="Arial"/>
        </w:rPr>
        <w:t>l</w:t>
      </w:r>
      <w:r w:rsidR="006139C6">
        <w:rPr>
          <w:rFonts w:ascii="Arial" w:hAnsi="Arial" w:cs="Arial"/>
        </w:rPr>
        <w:t>i</w:t>
      </w:r>
      <w:r w:rsidR="00A170A0" w:rsidRPr="006139C6">
        <w:rPr>
          <w:rFonts w:ascii="Arial" w:hAnsi="Arial" w:cs="Arial"/>
        </w:rPr>
        <w:t>nea</w:t>
      </w:r>
      <w:proofErr w:type="spellEnd"/>
      <w:r w:rsidR="006139C6">
        <w:rPr>
          <w:rFonts w:ascii="Arial" w:hAnsi="Arial" w:cs="Arial"/>
        </w:rPr>
        <w:t>”; en otras palabras, este arreglo almacena el nombre de las líneas que contendrá la red metro.</w:t>
      </w:r>
    </w:p>
    <w:p w14:paraId="4169371B" w14:textId="4193104A" w:rsidR="001F4FE6" w:rsidRPr="006139C6" w:rsidRDefault="001F4FE6" w:rsidP="001F4FE6">
      <w:pPr>
        <w:pStyle w:val="NormalWeb"/>
        <w:rPr>
          <w:rFonts w:ascii="Arial" w:hAnsi="Arial" w:cs="Arial"/>
          <w:b/>
          <w:bCs/>
        </w:rPr>
      </w:pPr>
      <w:r w:rsidRPr="006139C6">
        <w:rPr>
          <w:rFonts w:ascii="Arial" w:hAnsi="Arial" w:cs="Arial"/>
          <w:b/>
          <w:bCs/>
        </w:rPr>
        <w:t>Para la clase “</w:t>
      </w:r>
      <w:proofErr w:type="spellStart"/>
      <w:r w:rsidR="003B66E1">
        <w:rPr>
          <w:rFonts w:ascii="Arial" w:hAnsi="Arial" w:cs="Arial"/>
          <w:b/>
          <w:bCs/>
        </w:rPr>
        <w:t>R</w:t>
      </w:r>
      <w:r w:rsidRPr="006139C6">
        <w:rPr>
          <w:rFonts w:ascii="Arial" w:hAnsi="Arial" w:cs="Arial"/>
          <w:b/>
          <w:bCs/>
        </w:rPr>
        <w:t>ed</w:t>
      </w:r>
      <w:r w:rsidR="003B66E1">
        <w:rPr>
          <w:rFonts w:ascii="Arial" w:hAnsi="Arial" w:cs="Arial"/>
          <w:b/>
          <w:bCs/>
        </w:rPr>
        <w:t>M</w:t>
      </w:r>
      <w:r w:rsidRPr="006139C6">
        <w:rPr>
          <w:rFonts w:ascii="Arial" w:hAnsi="Arial" w:cs="Arial"/>
          <w:b/>
          <w:bCs/>
        </w:rPr>
        <w:t>etro</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6139C6">
        <w:rPr>
          <w:rFonts w:ascii="Arial" w:hAnsi="Arial" w:cs="Arial"/>
          <w:b/>
          <w:bCs/>
          <w:color w:val="000000" w:themeColor="text1"/>
          <w:highlight w:val="yellow"/>
        </w:rPr>
        <w:t>métodos</w:t>
      </w:r>
      <w:r w:rsidRPr="006139C6">
        <w:rPr>
          <w:rFonts w:ascii="Arial" w:hAnsi="Arial" w:cs="Arial"/>
          <w:b/>
          <w:bCs/>
        </w:rPr>
        <w:t>:</w:t>
      </w:r>
    </w:p>
    <w:p w14:paraId="41C81B0B" w14:textId="1EBAC297" w:rsidR="006139C6" w:rsidRPr="006139C6" w:rsidRDefault="001F4FE6" w:rsidP="006139C6">
      <w:pPr>
        <w:pStyle w:val="NormalWeb"/>
        <w:numPr>
          <w:ilvl w:val="0"/>
          <w:numId w:val="9"/>
        </w:numPr>
        <w:rPr>
          <w:rFonts w:ascii="Arial" w:hAnsi="Arial" w:cs="Arial"/>
          <w:b/>
          <w:bCs/>
          <w:lang w:val="en-US"/>
        </w:rPr>
      </w:pPr>
      <w:proofErr w:type="spellStart"/>
      <w:r w:rsidRPr="006139C6">
        <w:rPr>
          <w:rFonts w:ascii="Arial" w:hAnsi="Arial" w:cs="Arial"/>
          <w:b/>
          <w:bCs/>
          <w:lang w:val="en-US"/>
        </w:rPr>
        <w:t>Encapsulamiento</w:t>
      </w:r>
      <w:proofErr w:type="spellEnd"/>
      <w:r w:rsidRPr="006139C6">
        <w:rPr>
          <w:rFonts w:ascii="Arial" w:hAnsi="Arial" w:cs="Arial"/>
          <w:b/>
          <w:bCs/>
          <w:lang w:val="en-US"/>
        </w:rPr>
        <w:t xml:space="preserve">: </w:t>
      </w:r>
      <w:r w:rsidR="006139C6">
        <w:rPr>
          <w:rFonts w:ascii="Arial" w:hAnsi="Arial" w:cs="Arial"/>
          <w:lang w:val="en-US"/>
        </w:rPr>
        <w:t>La palabra “</w:t>
      </w:r>
      <w:proofErr w:type="spellStart"/>
      <w:r w:rsidR="006139C6">
        <w:rPr>
          <w:rFonts w:ascii="Arial" w:hAnsi="Arial" w:cs="Arial"/>
          <w:lang w:val="en-US"/>
        </w:rPr>
        <w:t>encapsulamiento</w:t>
      </w:r>
      <w:proofErr w:type="spellEnd"/>
      <w:r w:rsidR="006139C6">
        <w:rPr>
          <w:rFonts w:ascii="Arial" w:hAnsi="Arial" w:cs="Arial"/>
          <w:lang w:val="en-US"/>
        </w:rPr>
        <w:t xml:space="preserve">”, se </w:t>
      </w:r>
      <w:proofErr w:type="spellStart"/>
      <w:r w:rsidR="006139C6">
        <w:rPr>
          <w:rFonts w:ascii="Arial" w:hAnsi="Arial" w:cs="Arial"/>
          <w:lang w:val="en-US"/>
        </w:rPr>
        <w:t>utiliza</w:t>
      </w:r>
      <w:proofErr w:type="spellEnd"/>
      <w:r w:rsidR="006139C6">
        <w:rPr>
          <w:rFonts w:ascii="Arial" w:hAnsi="Arial" w:cs="Arial"/>
          <w:lang w:val="en-US"/>
        </w:rPr>
        <w:t xml:space="preserve"> para </w:t>
      </w:r>
      <w:proofErr w:type="spellStart"/>
      <w:r w:rsidR="006139C6">
        <w:rPr>
          <w:rFonts w:ascii="Arial" w:hAnsi="Arial" w:cs="Arial"/>
          <w:lang w:val="en-US"/>
        </w:rPr>
        <w:t>generalizar</w:t>
      </w:r>
      <w:proofErr w:type="spellEnd"/>
      <w:r w:rsidR="006139C6">
        <w:rPr>
          <w:rFonts w:ascii="Arial" w:hAnsi="Arial" w:cs="Arial"/>
          <w:lang w:val="en-US"/>
        </w:rPr>
        <w:t xml:space="preserve"> la </w:t>
      </w:r>
      <w:proofErr w:type="spellStart"/>
      <w:r w:rsidR="006139C6">
        <w:rPr>
          <w:rFonts w:ascii="Arial" w:hAnsi="Arial" w:cs="Arial"/>
          <w:lang w:val="en-US"/>
        </w:rPr>
        <w:t>creación</w:t>
      </w:r>
      <w:proofErr w:type="spellEnd"/>
      <w:r w:rsidR="006139C6">
        <w:rPr>
          <w:rFonts w:ascii="Arial" w:hAnsi="Arial" w:cs="Arial"/>
          <w:lang w:val="en-US"/>
        </w:rPr>
        <w:t xml:space="preserve"> de </w:t>
      </w:r>
      <w:r w:rsidR="006139C6">
        <w:rPr>
          <w:rFonts w:ascii="Arial" w:hAnsi="Arial" w:cs="Arial"/>
          <w:b/>
          <w:bCs/>
          <w:lang w:val="en-US"/>
        </w:rPr>
        <w:t>s</w:t>
      </w:r>
      <w:r w:rsidR="00A170A0" w:rsidRPr="006139C6">
        <w:rPr>
          <w:rFonts w:ascii="Arial" w:hAnsi="Arial" w:cs="Arial"/>
          <w:b/>
          <w:bCs/>
          <w:lang w:val="en-US"/>
        </w:rPr>
        <w:t xml:space="preserve">etters, getters y </w:t>
      </w:r>
      <w:proofErr w:type="spellStart"/>
      <w:r w:rsidR="006139C6" w:rsidRPr="006139C6">
        <w:rPr>
          <w:rFonts w:ascii="Arial" w:hAnsi="Arial" w:cs="Arial"/>
          <w:b/>
          <w:bCs/>
          <w:lang w:val="en-US"/>
        </w:rPr>
        <w:t>constructor</w:t>
      </w:r>
      <w:r w:rsidR="006139C6">
        <w:rPr>
          <w:rFonts w:ascii="Arial" w:hAnsi="Arial" w:cs="Arial"/>
          <w:b/>
          <w:bCs/>
          <w:lang w:val="en-US"/>
        </w:rPr>
        <w:t>es</w:t>
      </w:r>
      <w:proofErr w:type="spellEnd"/>
      <w:r w:rsidR="006139C6">
        <w:rPr>
          <w:rFonts w:ascii="Arial" w:hAnsi="Arial" w:cs="Arial"/>
          <w:b/>
          <w:bCs/>
          <w:lang w:val="en-US"/>
        </w:rPr>
        <w:t>.</w:t>
      </w:r>
    </w:p>
    <w:p w14:paraId="3BA85218" w14:textId="77777777" w:rsidR="003B66E1" w:rsidRDefault="001F4FE6" w:rsidP="003B66E1">
      <w:pPr>
        <w:pStyle w:val="NormalWeb"/>
        <w:numPr>
          <w:ilvl w:val="0"/>
          <w:numId w:val="9"/>
        </w:numPr>
        <w:rPr>
          <w:rFonts w:ascii="Arial" w:hAnsi="Arial" w:cs="Arial"/>
        </w:rPr>
      </w:pPr>
      <w:proofErr w:type="spellStart"/>
      <w:r w:rsidRPr="006139C6">
        <w:rPr>
          <w:rFonts w:ascii="Arial" w:hAnsi="Arial" w:cs="Arial"/>
          <w:b/>
          <w:bCs/>
        </w:rPr>
        <w:t>AgregarLine</w:t>
      </w:r>
      <w:r w:rsidR="00A170A0" w:rsidRPr="006139C6">
        <w:rPr>
          <w:rFonts w:ascii="Arial" w:hAnsi="Arial" w:cs="Arial"/>
          <w:b/>
          <w:bCs/>
        </w:rPr>
        <w:t>a</w:t>
      </w:r>
      <w:proofErr w:type="spellEnd"/>
      <w:r w:rsidR="00A170A0" w:rsidRPr="006139C6">
        <w:rPr>
          <w:rFonts w:ascii="Arial" w:hAnsi="Arial" w:cs="Arial"/>
          <w:b/>
          <w:bCs/>
        </w:rPr>
        <w:t xml:space="preserve">: </w:t>
      </w:r>
      <w:r w:rsidR="006139C6">
        <w:rPr>
          <w:rFonts w:ascii="Arial" w:hAnsi="Arial" w:cs="Arial"/>
        </w:rPr>
        <w:t>Este</w:t>
      </w:r>
      <w:r w:rsidR="00A170A0" w:rsidRPr="006139C6">
        <w:rPr>
          <w:rFonts w:ascii="Arial" w:hAnsi="Arial" w:cs="Arial"/>
        </w:rPr>
        <w:t xml:space="preserve"> método </w:t>
      </w:r>
      <w:r w:rsidR="006139C6">
        <w:rPr>
          <w:rFonts w:ascii="Arial" w:hAnsi="Arial" w:cs="Arial"/>
        </w:rPr>
        <w:t xml:space="preserve">se ha creado con el fin de </w:t>
      </w:r>
      <w:r w:rsidR="00A170A0" w:rsidRPr="006139C6">
        <w:rPr>
          <w:rFonts w:ascii="Arial" w:hAnsi="Arial" w:cs="Arial"/>
        </w:rPr>
        <w:t>agregar una</w:t>
      </w:r>
      <w:r w:rsidR="006139C6">
        <w:rPr>
          <w:rFonts w:ascii="Arial" w:hAnsi="Arial" w:cs="Arial"/>
        </w:rPr>
        <w:t xml:space="preserve"> nueva</w:t>
      </w:r>
      <w:r w:rsidR="00A170A0" w:rsidRPr="006139C6">
        <w:rPr>
          <w:rFonts w:ascii="Arial" w:hAnsi="Arial" w:cs="Arial"/>
        </w:rPr>
        <w:t xml:space="preserve"> línea a la red</w:t>
      </w:r>
      <w:r w:rsidR="006139C6">
        <w:rPr>
          <w:rFonts w:ascii="Arial" w:hAnsi="Arial" w:cs="Arial"/>
        </w:rPr>
        <w:t xml:space="preserve"> metro; es decir, agregar una nueva línea al arreglo unidimensional al que apunta el puntero definido como atributo “</w:t>
      </w:r>
      <w:proofErr w:type="spellStart"/>
      <w:r w:rsidR="006139C6">
        <w:rPr>
          <w:rFonts w:ascii="Arial" w:hAnsi="Arial" w:cs="Arial"/>
        </w:rPr>
        <w:t>Linea</w:t>
      </w:r>
      <w:proofErr w:type="spellEnd"/>
      <w:r w:rsidR="006139C6">
        <w:rPr>
          <w:rFonts w:ascii="Arial" w:hAnsi="Arial" w:cs="Arial"/>
        </w:rPr>
        <w:t xml:space="preserve">* </w:t>
      </w:r>
      <w:r w:rsidR="003B66E1">
        <w:rPr>
          <w:rFonts w:ascii="Arial" w:hAnsi="Arial" w:cs="Arial"/>
        </w:rPr>
        <w:t>L</w:t>
      </w:r>
      <w:r w:rsidR="006139C6" w:rsidRPr="003B66E1">
        <w:rPr>
          <w:rFonts w:ascii="Arial" w:hAnsi="Arial" w:cs="Arial"/>
        </w:rPr>
        <w:t>íneas”.</w:t>
      </w:r>
    </w:p>
    <w:p w14:paraId="2104BF44" w14:textId="493970C7" w:rsidR="001F4FE6" w:rsidRPr="003B66E1" w:rsidRDefault="001F4FE6" w:rsidP="003B66E1">
      <w:pPr>
        <w:pStyle w:val="NormalWeb"/>
        <w:numPr>
          <w:ilvl w:val="0"/>
          <w:numId w:val="9"/>
        </w:numPr>
        <w:rPr>
          <w:rFonts w:ascii="Arial" w:hAnsi="Arial" w:cs="Arial"/>
        </w:rPr>
      </w:pPr>
      <w:proofErr w:type="spellStart"/>
      <w:r w:rsidRPr="003B66E1">
        <w:rPr>
          <w:rFonts w:ascii="Arial" w:hAnsi="Arial" w:cs="Arial"/>
          <w:b/>
          <w:bCs/>
        </w:rPr>
        <w:t>EliminarLinea</w:t>
      </w:r>
      <w:proofErr w:type="spellEnd"/>
      <w:r w:rsidRPr="003B66E1">
        <w:rPr>
          <w:rFonts w:ascii="Arial" w:hAnsi="Arial" w:cs="Arial"/>
        </w:rPr>
        <w:t>:</w:t>
      </w:r>
      <w:r w:rsidR="006139C6" w:rsidRPr="003B66E1">
        <w:rPr>
          <w:rFonts w:ascii="Arial" w:hAnsi="Arial" w:cs="Arial"/>
        </w:rPr>
        <w:t xml:space="preserve"> E</w:t>
      </w:r>
      <w:r w:rsidR="00A170A0" w:rsidRPr="003B66E1">
        <w:rPr>
          <w:rFonts w:ascii="Arial" w:hAnsi="Arial" w:cs="Arial"/>
        </w:rPr>
        <w:t xml:space="preserve">ste método </w:t>
      </w:r>
      <w:r w:rsidR="006139C6" w:rsidRPr="003B66E1">
        <w:rPr>
          <w:rFonts w:ascii="Arial" w:hAnsi="Arial" w:cs="Arial"/>
        </w:rPr>
        <w:t>se ha creado con la finalidad de</w:t>
      </w:r>
      <w:r w:rsidR="003B66E1" w:rsidRPr="003B66E1">
        <w:rPr>
          <w:rFonts w:ascii="Arial" w:hAnsi="Arial" w:cs="Arial"/>
        </w:rPr>
        <w:t xml:space="preserve"> </w:t>
      </w:r>
      <w:r w:rsidR="00A170A0" w:rsidRPr="003B66E1">
        <w:rPr>
          <w:rFonts w:ascii="Arial" w:hAnsi="Arial" w:cs="Arial"/>
        </w:rPr>
        <w:t>eliminar una línea</w:t>
      </w:r>
      <w:r w:rsidR="003B66E1" w:rsidRPr="003B66E1">
        <w:rPr>
          <w:rFonts w:ascii="Arial" w:hAnsi="Arial" w:cs="Arial"/>
        </w:rPr>
        <w:t>; es decir, eliminándola</w:t>
      </w:r>
      <w:r w:rsidR="00A170A0" w:rsidRPr="003B66E1">
        <w:rPr>
          <w:rFonts w:ascii="Arial" w:hAnsi="Arial" w:cs="Arial"/>
        </w:rPr>
        <w:t xml:space="preserve"> arreglo</w:t>
      </w:r>
      <w:r w:rsidR="003B66E1" w:rsidRPr="003B66E1">
        <w:rPr>
          <w:rFonts w:ascii="Arial" w:hAnsi="Arial" w:cs="Arial"/>
        </w:rPr>
        <w:t xml:space="preserve"> que contiene las líneas</w:t>
      </w:r>
      <w:r w:rsidR="00A170A0" w:rsidRPr="003B66E1">
        <w:rPr>
          <w:rFonts w:ascii="Arial" w:hAnsi="Arial" w:cs="Arial"/>
        </w:rPr>
        <w:t xml:space="preserve"> (solo puede ser </w:t>
      </w:r>
      <w:r w:rsidR="003B66E1" w:rsidRPr="003B66E1">
        <w:rPr>
          <w:rFonts w:ascii="Arial" w:hAnsi="Arial" w:cs="Arial"/>
        </w:rPr>
        <w:t xml:space="preserve">eliminada </w:t>
      </w:r>
      <w:r w:rsidR="00A170A0" w:rsidRPr="003B66E1">
        <w:rPr>
          <w:rFonts w:ascii="Arial" w:hAnsi="Arial" w:cs="Arial"/>
        </w:rPr>
        <w:t xml:space="preserve">la primera </w:t>
      </w:r>
      <w:r w:rsidR="003B66E1" w:rsidRPr="003B66E1">
        <w:rPr>
          <w:rFonts w:ascii="Arial" w:hAnsi="Arial" w:cs="Arial"/>
        </w:rPr>
        <w:t>línea,</w:t>
      </w:r>
      <w:r w:rsidR="00A170A0" w:rsidRPr="003B66E1">
        <w:rPr>
          <w:rFonts w:ascii="Arial" w:hAnsi="Arial" w:cs="Arial"/>
        </w:rPr>
        <w:t xml:space="preserve"> ya que es la única que no tiene</w:t>
      </w:r>
      <w:r w:rsidR="003B66E1" w:rsidRPr="003B66E1">
        <w:rPr>
          <w:rFonts w:ascii="Arial" w:hAnsi="Arial" w:cs="Arial"/>
        </w:rPr>
        <w:t xml:space="preserve"> estaciones</w:t>
      </w:r>
      <w:r w:rsidR="00A170A0" w:rsidRPr="003B66E1">
        <w:rPr>
          <w:rFonts w:ascii="Arial" w:hAnsi="Arial" w:cs="Arial"/>
        </w:rPr>
        <w:t xml:space="preserve"> de transferencia)</w:t>
      </w:r>
      <w:r w:rsidR="003B66E1" w:rsidRPr="003B66E1">
        <w:rPr>
          <w:rFonts w:ascii="Arial" w:hAnsi="Arial" w:cs="Arial"/>
        </w:rPr>
        <w:t xml:space="preserve"> </w:t>
      </w:r>
      <w:r w:rsidR="003B66E1" w:rsidRPr="003B66E1">
        <w:rPr>
          <w:rFonts w:ascii="Arial" w:hAnsi="Arial" w:cs="Arial"/>
          <w:color w:val="000000" w:themeColor="text1"/>
          <w:highlight w:val="cyan"/>
        </w:rPr>
        <w:t>PREGUNTAR A MIGUEL</w:t>
      </w:r>
    </w:p>
    <w:p w14:paraId="246B3F54" w14:textId="34B7761C" w:rsidR="001F4FE6" w:rsidRPr="006139C6" w:rsidRDefault="001F4FE6" w:rsidP="001F4FE6">
      <w:pPr>
        <w:pStyle w:val="NormalWeb"/>
        <w:rPr>
          <w:rFonts w:ascii="Arial" w:hAnsi="Arial" w:cs="Arial"/>
        </w:rPr>
      </w:pPr>
      <w:r w:rsidRPr="006139C6">
        <w:rPr>
          <w:rFonts w:ascii="Arial" w:hAnsi="Arial" w:cs="Arial"/>
          <w:b/>
          <w:bCs/>
        </w:rPr>
        <w:t>¿Cuántos objetos tendrá la clase “</w:t>
      </w:r>
      <w:proofErr w:type="spellStart"/>
      <w:r w:rsidR="003B66E1">
        <w:rPr>
          <w:rFonts w:ascii="Arial" w:hAnsi="Arial" w:cs="Arial"/>
          <w:b/>
          <w:bCs/>
        </w:rPr>
        <w:t>Re</w:t>
      </w:r>
      <w:r w:rsidRPr="006139C6">
        <w:rPr>
          <w:rFonts w:ascii="Arial" w:hAnsi="Arial" w:cs="Arial"/>
          <w:b/>
          <w:bCs/>
        </w:rPr>
        <w:t>d</w:t>
      </w:r>
      <w:r w:rsidR="003B66E1">
        <w:rPr>
          <w:rFonts w:ascii="Arial" w:hAnsi="Arial" w:cs="Arial"/>
          <w:b/>
          <w:bCs/>
        </w:rPr>
        <w:t>M</w:t>
      </w:r>
      <w:r w:rsidRPr="006139C6">
        <w:rPr>
          <w:rFonts w:ascii="Arial" w:hAnsi="Arial" w:cs="Arial"/>
          <w:b/>
          <w:bCs/>
        </w:rPr>
        <w:t>etro</w:t>
      </w:r>
      <w:proofErr w:type="spellEnd"/>
      <w:r w:rsidRPr="006139C6">
        <w:rPr>
          <w:rFonts w:ascii="Arial" w:hAnsi="Arial" w:cs="Arial"/>
          <w:b/>
          <w:bCs/>
        </w:rPr>
        <w:t xml:space="preserve">”? </w:t>
      </w:r>
      <w:r w:rsidR="005648E8" w:rsidRPr="006139C6">
        <w:rPr>
          <w:rFonts w:ascii="Arial" w:hAnsi="Arial" w:cs="Arial"/>
          <w:b/>
          <w:bCs/>
        </w:rPr>
        <w:t xml:space="preserve"> </w:t>
      </w:r>
      <w:r w:rsidRPr="006139C6">
        <w:rPr>
          <w:rFonts w:ascii="Arial" w:hAnsi="Arial" w:cs="Arial"/>
        </w:rPr>
        <w:t>Según nuestro análisis</w:t>
      </w:r>
      <w:r w:rsidR="003B66E1">
        <w:rPr>
          <w:rFonts w:ascii="Arial" w:hAnsi="Arial" w:cs="Arial"/>
        </w:rPr>
        <w:t xml:space="preserve">, </w:t>
      </w:r>
      <w:r w:rsidRPr="006139C6">
        <w:rPr>
          <w:rFonts w:ascii="Arial" w:hAnsi="Arial" w:cs="Arial"/>
        </w:rPr>
        <w:t>la clase “red metro” tendrá un</w:t>
      </w:r>
      <w:r w:rsidR="00A170A0" w:rsidRPr="006139C6">
        <w:rPr>
          <w:rFonts w:ascii="Arial" w:hAnsi="Arial" w:cs="Arial"/>
        </w:rPr>
        <w:t>a sola instancia</w:t>
      </w:r>
      <w:r w:rsidRPr="006139C6">
        <w:rPr>
          <w:rFonts w:ascii="Arial" w:hAnsi="Arial" w:cs="Arial"/>
        </w:rPr>
        <w:t>, pues nuestro programa sólo se encargará de modelar una red.</w:t>
      </w:r>
    </w:p>
    <w:p w14:paraId="029DAFCB" w14:textId="77777777" w:rsidR="005648E8" w:rsidRPr="006139C6" w:rsidRDefault="005648E8" w:rsidP="001F4FE6">
      <w:pPr>
        <w:pStyle w:val="NormalWeb"/>
        <w:rPr>
          <w:rFonts w:ascii="Arial" w:hAnsi="Arial" w:cs="Arial"/>
        </w:rPr>
      </w:pPr>
    </w:p>
    <w:p w14:paraId="513DB180" w14:textId="322A13E5" w:rsidR="005648E8" w:rsidRPr="006139C6" w:rsidRDefault="005648E8" w:rsidP="005648E8">
      <w:pPr>
        <w:pStyle w:val="NormalWeb"/>
        <w:rPr>
          <w:rFonts w:ascii="Arial" w:hAnsi="Arial" w:cs="Arial"/>
        </w:rPr>
      </w:pPr>
      <w:r w:rsidRPr="006139C6">
        <w:rPr>
          <w:rFonts w:ascii="Arial" w:hAnsi="Arial" w:cs="Arial"/>
          <w:b/>
          <w:bCs/>
          <w:color w:val="FF0000"/>
        </w:rPr>
        <w:t>Clase “</w:t>
      </w:r>
      <w:proofErr w:type="spellStart"/>
      <w:r w:rsidRPr="006139C6">
        <w:rPr>
          <w:rFonts w:ascii="Arial" w:hAnsi="Arial" w:cs="Arial"/>
          <w:b/>
          <w:bCs/>
          <w:color w:val="FF0000"/>
        </w:rPr>
        <w:t>L</w:t>
      </w:r>
      <w:r w:rsidR="003B66E1">
        <w:rPr>
          <w:rFonts w:ascii="Arial" w:hAnsi="Arial" w:cs="Arial"/>
          <w:b/>
          <w:bCs/>
          <w:color w:val="FF0000"/>
        </w:rPr>
        <w:t>inea</w:t>
      </w:r>
      <w:proofErr w:type="spellEnd"/>
      <w:r w:rsidRPr="006139C6">
        <w:rPr>
          <w:rFonts w:ascii="Arial" w:hAnsi="Arial" w:cs="Arial"/>
          <w:b/>
          <w:bCs/>
          <w:color w:val="FF0000"/>
        </w:rPr>
        <w:t xml:space="preserve">”: </w:t>
      </w:r>
      <w:r w:rsidRPr="006139C6">
        <w:rPr>
          <w:rFonts w:ascii="Arial" w:hAnsi="Arial" w:cs="Arial"/>
        </w:rPr>
        <w:t xml:space="preserve">Hemos decidido crear una clase llamada </w:t>
      </w:r>
      <w:r w:rsidRPr="003B66E1">
        <w:rPr>
          <w:rFonts w:ascii="Arial" w:hAnsi="Arial" w:cs="Arial"/>
          <w:b/>
          <w:bCs/>
        </w:rPr>
        <w:t>“</w:t>
      </w:r>
      <w:r w:rsidR="003B66E1" w:rsidRPr="003B66E1">
        <w:rPr>
          <w:rFonts w:ascii="Arial" w:hAnsi="Arial" w:cs="Arial"/>
          <w:b/>
          <w:bCs/>
        </w:rPr>
        <w:t>Línea</w:t>
      </w:r>
      <w:r w:rsidRPr="003B66E1">
        <w:rPr>
          <w:rFonts w:ascii="Arial" w:hAnsi="Arial" w:cs="Arial"/>
          <w:b/>
          <w:bCs/>
        </w:rPr>
        <w:t>”</w:t>
      </w:r>
      <w:r w:rsidRPr="006139C6">
        <w:rPr>
          <w:rFonts w:ascii="Arial" w:hAnsi="Arial" w:cs="Arial"/>
        </w:rPr>
        <w:t xml:space="preserve"> con el fin de que esta </w:t>
      </w:r>
      <w:r w:rsidR="003B66E1">
        <w:rPr>
          <w:rFonts w:ascii="Arial" w:hAnsi="Arial" w:cs="Arial"/>
        </w:rPr>
        <w:t xml:space="preserve">tenga </w:t>
      </w:r>
      <w:r w:rsidRPr="006139C6">
        <w:rPr>
          <w:rFonts w:ascii="Arial" w:hAnsi="Arial" w:cs="Arial"/>
        </w:rPr>
        <w:t>un conjunto de atributos y métodos que describan cómo se verá y se comportará un objeto de este tipo.</w:t>
      </w:r>
    </w:p>
    <w:p w14:paraId="2A112D46" w14:textId="729EBAFC" w:rsidR="005648E8" w:rsidRPr="006139C6" w:rsidRDefault="005648E8" w:rsidP="005648E8">
      <w:pPr>
        <w:pStyle w:val="NormalWeb"/>
        <w:rPr>
          <w:rFonts w:ascii="Arial" w:hAnsi="Arial" w:cs="Arial"/>
          <w:b/>
          <w:bCs/>
        </w:rPr>
      </w:pPr>
      <w:r w:rsidRPr="006139C6">
        <w:rPr>
          <w:rFonts w:ascii="Arial" w:hAnsi="Arial" w:cs="Arial"/>
          <w:b/>
          <w:bCs/>
        </w:rPr>
        <w:t>Para la clase “</w:t>
      </w:r>
      <w:proofErr w:type="spellStart"/>
      <w:r w:rsidR="003B66E1">
        <w:rPr>
          <w:rFonts w:ascii="Arial" w:hAnsi="Arial" w:cs="Arial"/>
          <w:b/>
          <w:bCs/>
        </w:rPr>
        <w:t>Li</w:t>
      </w:r>
      <w:r w:rsidR="009D18A7" w:rsidRPr="006139C6">
        <w:rPr>
          <w:rFonts w:ascii="Arial" w:hAnsi="Arial" w:cs="Arial"/>
          <w:b/>
          <w:bCs/>
        </w:rPr>
        <w:t>nea</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6139C6">
        <w:rPr>
          <w:rFonts w:ascii="Arial" w:hAnsi="Arial" w:cs="Arial"/>
          <w:b/>
          <w:bCs/>
          <w:color w:val="000000" w:themeColor="text1"/>
          <w:highlight w:val="yellow"/>
        </w:rPr>
        <w:t>atributos</w:t>
      </w:r>
      <w:r w:rsidRPr="006139C6">
        <w:rPr>
          <w:rFonts w:ascii="Arial" w:hAnsi="Arial" w:cs="Arial"/>
          <w:b/>
          <w:bCs/>
        </w:rPr>
        <w:t>:</w:t>
      </w:r>
    </w:p>
    <w:p w14:paraId="0D1CB810" w14:textId="1AAB59B4" w:rsidR="005648E8" w:rsidRPr="006139C6" w:rsidRDefault="005648E8" w:rsidP="00332E62">
      <w:pPr>
        <w:pStyle w:val="NormalWeb"/>
        <w:numPr>
          <w:ilvl w:val="0"/>
          <w:numId w:val="9"/>
        </w:numPr>
        <w:rPr>
          <w:rFonts w:ascii="Arial" w:hAnsi="Arial" w:cs="Arial"/>
        </w:rPr>
      </w:pPr>
      <w:proofErr w:type="spellStart"/>
      <w:r w:rsidRPr="006139C6">
        <w:rPr>
          <w:rFonts w:ascii="Arial" w:hAnsi="Arial" w:cs="Arial"/>
          <w:b/>
          <w:bCs/>
        </w:rPr>
        <w:t>String</w:t>
      </w:r>
      <w:proofErr w:type="spellEnd"/>
      <w:r w:rsidRPr="006139C6">
        <w:rPr>
          <w:rFonts w:ascii="Arial" w:hAnsi="Arial" w:cs="Arial"/>
          <w:b/>
          <w:bCs/>
        </w:rPr>
        <w:t xml:space="preserve"> nombre: </w:t>
      </w:r>
      <w:r w:rsidRPr="006139C6">
        <w:rPr>
          <w:rFonts w:ascii="Arial" w:hAnsi="Arial" w:cs="Arial"/>
        </w:rPr>
        <w:t>Este atributo almacenará un nombre;</w:t>
      </w:r>
      <w:r w:rsidR="003B66E1">
        <w:rPr>
          <w:rFonts w:ascii="Arial" w:hAnsi="Arial" w:cs="Arial"/>
        </w:rPr>
        <w:t xml:space="preserve"> </w:t>
      </w:r>
      <w:r w:rsidRPr="006139C6">
        <w:rPr>
          <w:rFonts w:ascii="Arial" w:hAnsi="Arial" w:cs="Arial"/>
        </w:rPr>
        <w:t xml:space="preserve">en este caso particular, el nombre que el usuario le pondrá a </w:t>
      </w:r>
      <w:r w:rsidR="00332E62" w:rsidRPr="006139C6">
        <w:rPr>
          <w:rFonts w:ascii="Arial" w:hAnsi="Arial" w:cs="Arial"/>
        </w:rPr>
        <w:t>cada un</w:t>
      </w:r>
      <w:r w:rsidR="003B66E1">
        <w:rPr>
          <w:rFonts w:ascii="Arial" w:hAnsi="Arial" w:cs="Arial"/>
        </w:rPr>
        <w:t>o de los objetos de la clase “</w:t>
      </w:r>
      <w:proofErr w:type="spellStart"/>
      <w:r w:rsidR="003B66E1">
        <w:rPr>
          <w:rFonts w:ascii="Arial" w:hAnsi="Arial" w:cs="Arial"/>
        </w:rPr>
        <w:t>Linea</w:t>
      </w:r>
      <w:proofErr w:type="spellEnd"/>
      <w:r w:rsidR="003B66E1">
        <w:rPr>
          <w:rFonts w:ascii="Arial" w:hAnsi="Arial" w:cs="Arial"/>
        </w:rPr>
        <w:t>”</w:t>
      </w:r>
      <w:r w:rsidRPr="006139C6">
        <w:rPr>
          <w:rFonts w:ascii="Arial" w:hAnsi="Arial" w:cs="Arial"/>
        </w:rPr>
        <w:t xml:space="preserve">. </w:t>
      </w:r>
    </w:p>
    <w:p w14:paraId="7C7F0FE1" w14:textId="457958D5" w:rsidR="005648E8" w:rsidRPr="006139C6" w:rsidRDefault="005648E8" w:rsidP="005648E8">
      <w:pPr>
        <w:pStyle w:val="NormalWeb"/>
        <w:numPr>
          <w:ilvl w:val="0"/>
          <w:numId w:val="9"/>
        </w:numPr>
        <w:rPr>
          <w:rFonts w:ascii="Arial" w:hAnsi="Arial" w:cs="Arial"/>
          <w:b/>
          <w:bCs/>
        </w:rPr>
      </w:pPr>
      <w:proofErr w:type="spellStart"/>
      <w:r w:rsidRPr="006139C6">
        <w:rPr>
          <w:rFonts w:ascii="Arial" w:hAnsi="Arial" w:cs="Arial"/>
          <w:b/>
          <w:bCs/>
        </w:rPr>
        <w:lastRenderedPageBreak/>
        <w:t>Int</w:t>
      </w:r>
      <w:proofErr w:type="spellEnd"/>
      <w:r w:rsidRPr="006139C6">
        <w:rPr>
          <w:rFonts w:ascii="Arial" w:hAnsi="Arial" w:cs="Arial"/>
          <w:b/>
          <w:bCs/>
        </w:rPr>
        <w:t xml:space="preserve"> </w:t>
      </w:r>
      <w:proofErr w:type="spellStart"/>
      <w:r w:rsidRPr="006139C6">
        <w:rPr>
          <w:rFonts w:ascii="Arial" w:hAnsi="Arial" w:cs="Arial"/>
          <w:b/>
          <w:bCs/>
        </w:rPr>
        <w:t>numEstaciones</w:t>
      </w:r>
      <w:proofErr w:type="spellEnd"/>
      <w:r w:rsidRPr="006139C6">
        <w:rPr>
          <w:rFonts w:ascii="Arial" w:hAnsi="Arial" w:cs="Arial"/>
          <w:b/>
          <w:bCs/>
        </w:rPr>
        <w:t xml:space="preserve">: </w:t>
      </w:r>
      <w:r w:rsidR="00332E62" w:rsidRPr="006139C6">
        <w:rPr>
          <w:rFonts w:ascii="Arial" w:hAnsi="Arial" w:cs="Arial"/>
        </w:rPr>
        <w:t xml:space="preserve">Este atributo almacenará un </w:t>
      </w:r>
      <w:r w:rsidR="00332E62" w:rsidRPr="006139C6">
        <w:rPr>
          <w:rFonts w:ascii="Arial" w:hAnsi="Arial" w:cs="Arial"/>
          <w:color w:val="DDDDDD" w:themeColor="accent1"/>
        </w:rPr>
        <w:t>número entero positivo, diferente de cero, y mayor o igual a 2</w:t>
      </w:r>
      <w:r w:rsidR="00332E62" w:rsidRPr="006139C6">
        <w:rPr>
          <w:rFonts w:ascii="Arial" w:hAnsi="Arial" w:cs="Arial"/>
        </w:rPr>
        <w:t xml:space="preserve">; el cuál, representará la cantidad de estaciones que </w:t>
      </w:r>
      <w:r w:rsidR="003B66E1">
        <w:rPr>
          <w:rFonts w:ascii="Arial" w:hAnsi="Arial" w:cs="Arial"/>
        </w:rPr>
        <w:t>tendrán cada una de las líneas de la red metro.</w:t>
      </w:r>
    </w:p>
    <w:p w14:paraId="6BAA7A75" w14:textId="6B900AA9" w:rsidR="005648E8" w:rsidRPr="00760AC3" w:rsidRDefault="00332E62" w:rsidP="005648E8">
      <w:pPr>
        <w:pStyle w:val="NormalWeb"/>
        <w:numPr>
          <w:ilvl w:val="0"/>
          <w:numId w:val="9"/>
        </w:numPr>
        <w:rPr>
          <w:rFonts w:ascii="Arial" w:hAnsi="Arial" w:cs="Arial"/>
          <w:b/>
          <w:bCs/>
          <w:highlight w:val="cyan"/>
        </w:rPr>
      </w:pPr>
      <w:proofErr w:type="spellStart"/>
      <w:r w:rsidRPr="006139C6">
        <w:rPr>
          <w:rFonts w:ascii="Arial" w:hAnsi="Arial" w:cs="Arial"/>
          <w:b/>
          <w:bCs/>
        </w:rPr>
        <w:t>Estacion</w:t>
      </w:r>
      <w:proofErr w:type="spellEnd"/>
      <w:r w:rsidRPr="006139C6">
        <w:rPr>
          <w:rFonts w:ascii="Arial" w:hAnsi="Arial" w:cs="Arial"/>
          <w:b/>
          <w:bCs/>
        </w:rPr>
        <w:t>* estaciones:</w:t>
      </w:r>
      <w:r w:rsidR="00A170A0" w:rsidRPr="006139C6">
        <w:rPr>
          <w:rFonts w:ascii="Arial" w:hAnsi="Arial" w:cs="Arial"/>
          <w:b/>
          <w:bCs/>
        </w:rPr>
        <w:t xml:space="preserve"> </w:t>
      </w:r>
      <w:r w:rsidR="003B66E1">
        <w:rPr>
          <w:rFonts w:ascii="Arial" w:hAnsi="Arial" w:cs="Arial"/>
        </w:rPr>
        <w:t xml:space="preserve">Este atributo es un puntero llamado “estaciones” que apunta a un arreglo unidimensional que contiene </w:t>
      </w:r>
      <w:r w:rsidR="00760AC3">
        <w:rPr>
          <w:rFonts w:ascii="Arial" w:hAnsi="Arial" w:cs="Arial"/>
        </w:rPr>
        <w:t>objetos de la clase “estación”. Este arreglo contendrá el numero de estaciones que componen a cada una de las líneas</w:t>
      </w:r>
      <w:r w:rsidR="00760AC3" w:rsidRPr="00760AC3">
        <w:rPr>
          <w:rFonts w:ascii="Arial" w:hAnsi="Arial" w:cs="Arial"/>
          <w:highlight w:val="cyan"/>
        </w:rPr>
        <w:t>. PREGUNTAR A MIGUEL</w:t>
      </w:r>
    </w:p>
    <w:p w14:paraId="0B2C7FA6" w14:textId="77777777" w:rsidR="00332E62" w:rsidRPr="006139C6" w:rsidRDefault="00332E62" w:rsidP="00332E62">
      <w:pPr>
        <w:pStyle w:val="NormalWeb"/>
        <w:rPr>
          <w:rFonts w:ascii="Arial" w:hAnsi="Arial" w:cs="Arial"/>
          <w:b/>
          <w:bCs/>
        </w:rPr>
      </w:pPr>
    </w:p>
    <w:p w14:paraId="190037E1" w14:textId="0E6D9C8C" w:rsidR="00332E62" w:rsidRPr="006139C6" w:rsidRDefault="00332E62" w:rsidP="00332E62">
      <w:pPr>
        <w:pStyle w:val="NormalWeb"/>
        <w:rPr>
          <w:rFonts w:ascii="Arial" w:hAnsi="Arial" w:cs="Arial"/>
          <w:b/>
          <w:bCs/>
        </w:rPr>
      </w:pPr>
      <w:r w:rsidRPr="006139C6">
        <w:rPr>
          <w:rFonts w:ascii="Arial" w:hAnsi="Arial" w:cs="Arial"/>
          <w:b/>
          <w:bCs/>
        </w:rPr>
        <w:t>Para la clase “</w:t>
      </w:r>
      <w:r w:rsidR="00760AC3">
        <w:rPr>
          <w:rFonts w:ascii="Arial" w:hAnsi="Arial" w:cs="Arial"/>
          <w:b/>
          <w:bCs/>
        </w:rPr>
        <w:t>L</w:t>
      </w:r>
      <w:r w:rsidR="009D18A7" w:rsidRPr="006139C6">
        <w:rPr>
          <w:rFonts w:ascii="Arial" w:hAnsi="Arial" w:cs="Arial"/>
          <w:b/>
          <w:bCs/>
        </w:rPr>
        <w:t>ínea”</w:t>
      </w:r>
      <w:r w:rsidRPr="006139C6">
        <w:rPr>
          <w:rFonts w:ascii="Arial" w:hAnsi="Arial" w:cs="Arial"/>
          <w:b/>
          <w:bCs/>
        </w:rPr>
        <w:t xml:space="preserve"> hemos creado los siguientes</w:t>
      </w:r>
      <w:r w:rsidRPr="006139C6">
        <w:rPr>
          <w:rFonts w:ascii="Arial" w:hAnsi="Arial" w:cs="Arial"/>
          <w:b/>
          <w:bCs/>
          <w:color w:val="FF0000"/>
        </w:rPr>
        <w:t xml:space="preserve"> </w:t>
      </w:r>
      <w:r w:rsidRPr="006139C6">
        <w:rPr>
          <w:rFonts w:ascii="Arial" w:hAnsi="Arial" w:cs="Arial"/>
          <w:b/>
          <w:bCs/>
          <w:color w:val="000000" w:themeColor="text1"/>
          <w:highlight w:val="yellow"/>
        </w:rPr>
        <w:t>métodos</w:t>
      </w:r>
      <w:r w:rsidRPr="006139C6">
        <w:rPr>
          <w:rFonts w:ascii="Arial" w:hAnsi="Arial" w:cs="Arial"/>
          <w:b/>
          <w:bCs/>
        </w:rPr>
        <w:t>:</w:t>
      </w:r>
    </w:p>
    <w:p w14:paraId="44766F1B" w14:textId="0C32C8A9" w:rsidR="00332E62" w:rsidRPr="006139C6" w:rsidRDefault="00332E62" w:rsidP="00332E62">
      <w:pPr>
        <w:pStyle w:val="NormalWeb"/>
        <w:numPr>
          <w:ilvl w:val="0"/>
          <w:numId w:val="9"/>
        </w:numPr>
        <w:rPr>
          <w:rFonts w:ascii="Arial" w:hAnsi="Arial" w:cs="Arial"/>
          <w:b/>
          <w:bCs/>
          <w:lang w:val="en-US"/>
        </w:rPr>
      </w:pPr>
      <w:proofErr w:type="spellStart"/>
      <w:r w:rsidRPr="006139C6">
        <w:rPr>
          <w:rFonts w:ascii="Arial" w:hAnsi="Arial" w:cs="Arial"/>
          <w:b/>
          <w:bCs/>
          <w:lang w:val="en-US"/>
        </w:rPr>
        <w:t>Encapsulamiento</w:t>
      </w:r>
      <w:proofErr w:type="spellEnd"/>
      <w:proofErr w:type="gramStart"/>
      <w:r w:rsidRPr="006139C6">
        <w:rPr>
          <w:rFonts w:ascii="Arial" w:hAnsi="Arial" w:cs="Arial"/>
          <w:b/>
          <w:bCs/>
          <w:lang w:val="en-US"/>
        </w:rPr>
        <w:t>:</w:t>
      </w:r>
      <w:r w:rsidR="00760AC3" w:rsidRPr="00760AC3">
        <w:rPr>
          <w:rFonts w:ascii="Arial" w:hAnsi="Arial" w:cs="Arial"/>
          <w:b/>
          <w:bCs/>
          <w:lang w:val="en-US"/>
        </w:rPr>
        <w:t xml:space="preserve"> </w:t>
      </w:r>
      <w:r w:rsidR="00760AC3" w:rsidRPr="006139C6">
        <w:rPr>
          <w:rFonts w:ascii="Arial" w:hAnsi="Arial" w:cs="Arial"/>
          <w:b/>
          <w:bCs/>
          <w:lang w:val="en-US"/>
        </w:rPr>
        <w:t>:</w:t>
      </w:r>
      <w:proofErr w:type="gramEnd"/>
      <w:r w:rsidR="00760AC3" w:rsidRPr="006139C6">
        <w:rPr>
          <w:rFonts w:ascii="Arial" w:hAnsi="Arial" w:cs="Arial"/>
          <w:b/>
          <w:bCs/>
          <w:lang w:val="en-US"/>
        </w:rPr>
        <w:t xml:space="preserve"> </w:t>
      </w:r>
      <w:r w:rsidR="00760AC3">
        <w:rPr>
          <w:rFonts w:ascii="Arial" w:hAnsi="Arial" w:cs="Arial"/>
          <w:lang w:val="en-US"/>
        </w:rPr>
        <w:t>La palabra “</w:t>
      </w:r>
      <w:proofErr w:type="spellStart"/>
      <w:r w:rsidR="00760AC3">
        <w:rPr>
          <w:rFonts w:ascii="Arial" w:hAnsi="Arial" w:cs="Arial"/>
          <w:lang w:val="en-US"/>
        </w:rPr>
        <w:t>encapsulamiento</w:t>
      </w:r>
      <w:proofErr w:type="spellEnd"/>
      <w:r w:rsidR="00760AC3">
        <w:rPr>
          <w:rFonts w:ascii="Arial" w:hAnsi="Arial" w:cs="Arial"/>
          <w:lang w:val="en-US"/>
        </w:rPr>
        <w:t xml:space="preserve">”, se </w:t>
      </w:r>
      <w:proofErr w:type="spellStart"/>
      <w:r w:rsidR="00760AC3">
        <w:rPr>
          <w:rFonts w:ascii="Arial" w:hAnsi="Arial" w:cs="Arial"/>
          <w:lang w:val="en-US"/>
        </w:rPr>
        <w:t>utiliza</w:t>
      </w:r>
      <w:proofErr w:type="spellEnd"/>
      <w:r w:rsidR="00760AC3">
        <w:rPr>
          <w:rFonts w:ascii="Arial" w:hAnsi="Arial" w:cs="Arial"/>
          <w:lang w:val="en-US"/>
        </w:rPr>
        <w:t xml:space="preserve"> para </w:t>
      </w:r>
      <w:proofErr w:type="spellStart"/>
      <w:r w:rsidR="00760AC3">
        <w:rPr>
          <w:rFonts w:ascii="Arial" w:hAnsi="Arial" w:cs="Arial"/>
          <w:lang w:val="en-US"/>
        </w:rPr>
        <w:t>generalizar</w:t>
      </w:r>
      <w:proofErr w:type="spellEnd"/>
      <w:r w:rsidR="00760AC3">
        <w:rPr>
          <w:rFonts w:ascii="Arial" w:hAnsi="Arial" w:cs="Arial"/>
          <w:lang w:val="en-US"/>
        </w:rPr>
        <w:t xml:space="preserve"> la </w:t>
      </w:r>
      <w:proofErr w:type="spellStart"/>
      <w:r w:rsidR="00760AC3">
        <w:rPr>
          <w:rFonts w:ascii="Arial" w:hAnsi="Arial" w:cs="Arial"/>
          <w:lang w:val="en-US"/>
        </w:rPr>
        <w:t>creación</w:t>
      </w:r>
      <w:proofErr w:type="spellEnd"/>
      <w:r w:rsidR="00760AC3">
        <w:rPr>
          <w:rFonts w:ascii="Arial" w:hAnsi="Arial" w:cs="Arial"/>
          <w:lang w:val="en-US"/>
        </w:rPr>
        <w:t xml:space="preserve"> de </w:t>
      </w:r>
      <w:r w:rsidR="00760AC3">
        <w:rPr>
          <w:rFonts w:ascii="Arial" w:hAnsi="Arial" w:cs="Arial"/>
          <w:b/>
          <w:bCs/>
          <w:lang w:val="en-US"/>
        </w:rPr>
        <w:t>s</w:t>
      </w:r>
      <w:r w:rsidR="00760AC3" w:rsidRPr="006139C6">
        <w:rPr>
          <w:rFonts w:ascii="Arial" w:hAnsi="Arial" w:cs="Arial"/>
          <w:b/>
          <w:bCs/>
          <w:lang w:val="en-US"/>
        </w:rPr>
        <w:t xml:space="preserve">etters, getters y </w:t>
      </w:r>
      <w:proofErr w:type="spellStart"/>
      <w:r w:rsidR="00760AC3" w:rsidRPr="006139C6">
        <w:rPr>
          <w:rFonts w:ascii="Arial" w:hAnsi="Arial" w:cs="Arial"/>
          <w:b/>
          <w:bCs/>
          <w:lang w:val="en-US"/>
        </w:rPr>
        <w:t>constructor</w:t>
      </w:r>
      <w:r w:rsidR="00760AC3">
        <w:rPr>
          <w:rFonts w:ascii="Arial" w:hAnsi="Arial" w:cs="Arial"/>
          <w:b/>
          <w:bCs/>
          <w:lang w:val="en-US"/>
        </w:rPr>
        <w:t>es</w:t>
      </w:r>
      <w:proofErr w:type="spellEnd"/>
      <w:r w:rsidR="00760AC3">
        <w:rPr>
          <w:rFonts w:ascii="Arial" w:hAnsi="Arial" w:cs="Arial"/>
          <w:b/>
          <w:bCs/>
          <w:lang w:val="en-US"/>
        </w:rPr>
        <w:t xml:space="preserve">. </w:t>
      </w:r>
    </w:p>
    <w:p w14:paraId="43B474E9" w14:textId="1B6A7855" w:rsidR="00332E62" w:rsidRPr="00760AC3" w:rsidRDefault="00332E62" w:rsidP="00332E62">
      <w:pPr>
        <w:pStyle w:val="NormalWeb"/>
        <w:numPr>
          <w:ilvl w:val="0"/>
          <w:numId w:val="9"/>
        </w:numPr>
        <w:rPr>
          <w:rFonts w:ascii="Arial" w:hAnsi="Arial" w:cs="Arial"/>
          <w:highlight w:val="cyan"/>
        </w:rPr>
      </w:pPr>
      <w:proofErr w:type="spellStart"/>
      <w:r w:rsidRPr="006139C6">
        <w:rPr>
          <w:rFonts w:ascii="Arial" w:hAnsi="Arial" w:cs="Arial"/>
          <w:b/>
          <w:bCs/>
        </w:rPr>
        <w:t>AgregarEstacion</w:t>
      </w:r>
      <w:proofErr w:type="spellEnd"/>
      <w:r w:rsidRPr="006139C6">
        <w:rPr>
          <w:rFonts w:ascii="Arial" w:hAnsi="Arial" w:cs="Arial"/>
          <w:b/>
          <w:bCs/>
        </w:rPr>
        <w:t>:</w:t>
      </w:r>
      <w:r w:rsidR="00760AC3">
        <w:rPr>
          <w:rFonts w:ascii="Arial" w:hAnsi="Arial" w:cs="Arial"/>
          <w:b/>
          <w:bCs/>
        </w:rPr>
        <w:t xml:space="preserve"> </w:t>
      </w:r>
      <w:r w:rsidR="00760AC3">
        <w:rPr>
          <w:rFonts w:ascii="Arial" w:hAnsi="Arial" w:cs="Arial"/>
        </w:rPr>
        <w:t xml:space="preserve">Este método se ha creado con el fin de </w:t>
      </w:r>
      <w:r w:rsidR="00A170A0" w:rsidRPr="00760AC3">
        <w:rPr>
          <w:rFonts w:ascii="Arial" w:hAnsi="Arial" w:cs="Arial"/>
        </w:rPr>
        <w:t xml:space="preserve">agregar estaciones a una línea determinada (al arreglo </w:t>
      </w:r>
      <w:proofErr w:type="spellStart"/>
      <w:r w:rsidR="00A170A0" w:rsidRPr="00760AC3">
        <w:rPr>
          <w:rFonts w:ascii="Arial" w:hAnsi="Arial" w:cs="Arial"/>
        </w:rPr>
        <w:t>dinamico</w:t>
      </w:r>
      <w:proofErr w:type="spellEnd"/>
      <w:r w:rsidR="00A170A0" w:rsidRPr="00760AC3">
        <w:rPr>
          <w:rFonts w:ascii="Arial" w:hAnsi="Arial" w:cs="Arial"/>
        </w:rPr>
        <w:t>)</w:t>
      </w:r>
      <w:r w:rsidR="00760AC3">
        <w:rPr>
          <w:rFonts w:ascii="Arial" w:hAnsi="Arial" w:cs="Arial"/>
        </w:rPr>
        <w:t xml:space="preserve">. </w:t>
      </w:r>
      <w:r w:rsidR="00760AC3" w:rsidRPr="00760AC3">
        <w:rPr>
          <w:rFonts w:ascii="Arial" w:hAnsi="Arial" w:cs="Arial"/>
          <w:highlight w:val="cyan"/>
        </w:rPr>
        <w:t>PREGUNTAR A MIGUEL.</w:t>
      </w:r>
    </w:p>
    <w:p w14:paraId="0A68B419" w14:textId="2C4F30C0" w:rsidR="00332E62" w:rsidRPr="00760AC3" w:rsidRDefault="00332E62" w:rsidP="00332E62">
      <w:pPr>
        <w:pStyle w:val="NormalWeb"/>
        <w:numPr>
          <w:ilvl w:val="0"/>
          <w:numId w:val="9"/>
        </w:numPr>
        <w:rPr>
          <w:rFonts w:ascii="Arial" w:hAnsi="Arial" w:cs="Arial"/>
          <w:highlight w:val="cyan"/>
        </w:rPr>
      </w:pPr>
      <w:proofErr w:type="spellStart"/>
      <w:r w:rsidRPr="006139C6">
        <w:rPr>
          <w:rFonts w:ascii="Arial" w:hAnsi="Arial" w:cs="Arial"/>
          <w:b/>
          <w:bCs/>
        </w:rPr>
        <w:t>EliminarEstacion</w:t>
      </w:r>
      <w:proofErr w:type="spellEnd"/>
      <w:r w:rsidRPr="006139C6">
        <w:rPr>
          <w:rFonts w:ascii="Arial" w:hAnsi="Arial" w:cs="Arial"/>
          <w:b/>
          <w:bCs/>
        </w:rPr>
        <w:t xml:space="preserve">: </w:t>
      </w:r>
      <w:r w:rsidR="00760AC3" w:rsidRPr="00760AC3">
        <w:rPr>
          <w:rFonts w:ascii="Arial" w:hAnsi="Arial" w:cs="Arial"/>
        </w:rPr>
        <w:t xml:space="preserve">Este método se ha creado con el fin de </w:t>
      </w:r>
      <w:r w:rsidR="00A170A0" w:rsidRPr="00760AC3">
        <w:rPr>
          <w:rFonts w:ascii="Arial" w:hAnsi="Arial" w:cs="Arial"/>
        </w:rPr>
        <w:t xml:space="preserve">eliminar una estación en </w:t>
      </w:r>
      <w:r w:rsidR="00760AC3" w:rsidRPr="00760AC3">
        <w:rPr>
          <w:rFonts w:ascii="Arial" w:hAnsi="Arial" w:cs="Arial"/>
        </w:rPr>
        <w:t>específico.</w:t>
      </w:r>
      <w:r w:rsidR="00A170A0" w:rsidRPr="00760AC3">
        <w:rPr>
          <w:rFonts w:ascii="Arial" w:hAnsi="Arial" w:cs="Arial"/>
        </w:rPr>
        <w:t xml:space="preserve"> </w:t>
      </w:r>
      <w:r w:rsidR="00760AC3" w:rsidRPr="00760AC3">
        <w:rPr>
          <w:rFonts w:ascii="Arial" w:hAnsi="Arial" w:cs="Arial"/>
          <w:highlight w:val="cyan"/>
        </w:rPr>
        <w:t>PREGUNTAR A MIGUEL</w:t>
      </w:r>
    </w:p>
    <w:p w14:paraId="7A9ED7E2" w14:textId="77777777" w:rsidR="00332E62" w:rsidRPr="006139C6" w:rsidRDefault="00332E62" w:rsidP="00332E62">
      <w:pPr>
        <w:pStyle w:val="NormalWeb"/>
        <w:rPr>
          <w:rFonts w:ascii="Arial" w:hAnsi="Arial" w:cs="Arial"/>
          <w:b/>
          <w:bCs/>
        </w:rPr>
      </w:pPr>
    </w:p>
    <w:p w14:paraId="65794C03" w14:textId="1B38C5FF" w:rsidR="00332E62" w:rsidRPr="006139C6" w:rsidRDefault="00332E62" w:rsidP="00332E62">
      <w:pPr>
        <w:pStyle w:val="NormalWeb"/>
        <w:rPr>
          <w:rFonts w:ascii="Arial" w:hAnsi="Arial" w:cs="Arial"/>
        </w:rPr>
      </w:pPr>
      <w:r w:rsidRPr="006139C6">
        <w:rPr>
          <w:rFonts w:ascii="Arial" w:hAnsi="Arial" w:cs="Arial"/>
          <w:b/>
          <w:bCs/>
        </w:rPr>
        <w:t>¿Cuántos objetos tendrá la clase “</w:t>
      </w:r>
      <w:proofErr w:type="spellStart"/>
      <w:r w:rsidR="00760AC3">
        <w:rPr>
          <w:rFonts w:ascii="Arial" w:hAnsi="Arial" w:cs="Arial"/>
          <w:b/>
          <w:bCs/>
        </w:rPr>
        <w:t>L</w:t>
      </w:r>
      <w:r w:rsidRPr="006139C6">
        <w:rPr>
          <w:rFonts w:ascii="Arial" w:hAnsi="Arial" w:cs="Arial"/>
          <w:b/>
          <w:bCs/>
        </w:rPr>
        <w:t>inea</w:t>
      </w:r>
      <w:proofErr w:type="spellEnd"/>
      <w:r w:rsidRPr="006139C6">
        <w:rPr>
          <w:rFonts w:ascii="Arial" w:hAnsi="Arial" w:cs="Arial"/>
          <w:b/>
          <w:bCs/>
        </w:rPr>
        <w:t xml:space="preserve">”?  </w:t>
      </w:r>
      <w:r w:rsidRPr="006139C6">
        <w:rPr>
          <w:rFonts w:ascii="Arial" w:hAnsi="Arial" w:cs="Arial"/>
        </w:rPr>
        <w:t xml:space="preserve">La clase línea tendrá la cantidad de objetos que </w:t>
      </w:r>
      <w:r w:rsidR="00760AC3">
        <w:rPr>
          <w:rFonts w:ascii="Arial" w:hAnsi="Arial" w:cs="Arial"/>
        </w:rPr>
        <w:t>almacene</w:t>
      </w:r>
      <w:r w:rsidRPr="006139C6">
        <w:rPr>
          <w:rFonts w:ascii="Arial" w:hAnsi="Arial" w:cs="Arial"/>
        </w:rPr>
        <w:t xml:space="preserve"> el atributo definido como </w:t>
      </w: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numlineas</w:t>
      </w:r>
      <w:proofErr w:type="spellEnd"/>
      <w:r w:rsidRPr="006139C6">
        <w:rPr>
          <w:rFonts w:ascii="Arial" w:hAnsi="Arial" w:cs="Arial"/>
          <w:b/>
          <w:bCs/>
        </w:rPr>
        <w:t xml:space="preserve"> </w:t>
      </w:r>
      <w:r w:rsidRPr="006139C6">
        <w:rPr>
          <w:rFonts w:ascii="Arial" w:hAnsi="Arial" w:cs="Arial"/>
        </w:rPr>
        <w:t>en la clase “red metro”.</w:t>
      </w:r>
      <w:r w:rsidR="00760AC3">
        <w:rPr>
          <w:rFonts w:ascii="Arial" w:hAnsi="Arial" w:cs="Arial"/>
        </w:rPr>
        <w:t xml:space="preserve"> </w:t>
      </w:r>
      <w:r w:rsidR="00760AC3" w:rsidRPr="00760AC3">
        <w:rPr>
          <w:rFonts w:ascii="Arial" w:hAnsi="Arial" w:cs="Arial"/>
          <w:highlight w:val="cyan"/>
        </w:rPr>
        <w:t>¿De qué manera haremos eso? Preguntar a miguel.</w:t>
      </w:r>
    </w:p>
    <w:p w14:paraId="0DE8C1F3" w14:textId="0DEDB1AE" w:rsidR="00332E62" w:rsidRPr="006139C6" w:rsidRDefault="00332E62" w:rsidP="00332E62">
      <w:pPr>
        <w:pStyle w:val="NormalWeb"/>
        <w:rPr>
          <w:rFonts w:ascii="Arial" w:hAnsi="Arial" w:cs="Arial"/>
        </w:rPr>
      </w:pPr>
      <w:r w:rsidRPr="006139C6">
        <w:rPr>
          <w:rFonts w:ascii="Arial" w:hAnsi="Arial" w:cs="Arial"/>
          <w:b/>
          <w:bCs/>
          <w:color w:val="FF0000"/>
        </w:rPr>
        <w:t>Clase “</w:t>
      </w:r>
      <w:proofErr w:type="spellStart"/>
      <w:r w:rsidRPr="006139C6">
        <w:rPr>
          <w:rFonts w:ascii="Arial" w:hAnsi="Arial" w:cs="Arial"/>
          <w:b/>
          <w:bCs/>
          <w:color w:val="FF0000"/>
        </w:rPr>
        <w:t>E</w:t>
      </w:r>
      <w:r w:rsidR="00760AC3">
        <w:rPr>
          <w:rFonts w:ascii="Arial" w:hAnsi="Arial" w:cs="Arial"/>
          <w:b/>
          <w:bCs/>
          <w:color w:val="FF0000"/>
        </w:rPr>
        <w:t>stacion</w:t>
      </w:r>
      <w:proofErr w:type="spellEnd"/>
      <w:r w:rsidRPr="006139C6">
        <w:rPr>
          <w:rFonts w:ascii="Arial" w:hAnsi="Arial" w:cs="Arial"/>
          <w:b/>
          <w:bCs/>
          <w:color w:val="FF0000"/>
        </w:rPr>
        <w:t xml:space="preserve">”: </w:t>
      </w:r>
      <w:r w:rsidRPr="006139C6">
        <w:rPr>
          <w:rFonts w:ascii="Arial" w:hAnsi="Arial" w:cs="Arial"/>
        </w:rPr>
        <w:t>Hemos decidido crear una clase llamada “</w:t>
      </w:r>
      <w:proofErr w:type="spellStart"/>
      <w:r w:rsidRPr="006139C6">
        <w:rPr>
          <w:rFonts w:ascii="Arial" w:hAnsi="Arial" w:cs="Arial"/>
        </w:rPr>
        <w:t>Estacion</w:t>
      </w:r>
      <w:proofErr w:type="spellEnd"/>
      <w:r w:rsidRPr="006139C6">
        <w:rPr>
          <w:rFonts w:ascii="Arial" w:hAnsi="Arial" w:cs="Arial"/>
        </w:rPr>
        <w:t>” con el fin de que esta contenga un conjunto de atributos y métodos que describan cómo se verá y se comportará un objeto de este tipo.</w:t>
      </w:r>
    </w:p>
    <w:p w14:paraId="1BDAED00" w14:textId="769A6E1B" w:rsidR="00332E62" w:rsidRPr="006139C6" w:rsidRDefault="00332E62" w:rsidP="00332E62">
      <w:pPr>
        <w:pStyle w:val="NormalWeb"/>
        <w:rPr>
          <w:rFonts w:ascii="Arial" w:hAnsi="Arial" w:cs="Arial"/>
          <w:b/>
          <w:bCs/>
        </w:rPr>
      </w:pPr>
      <w:r w:rsidRPr="006139C6">
        <w:rPr>
          <w:rFonts w:ascii="Arial" w:hAnsi="Arial" w:cs="Arial"/>
          <w:b/>
          <w:bCs/>
        </w:rPr>
        <w:t>Para la clase “</w:t>
      </w:r>
      <w:proofErr w:type="spellStart"/>
      <w:r w:rsidRPr="006139C6">
        <w:rPr>
          <w:rFonts w:ascii="Arial" w:hAnsi="Arial" w:cs="Arial"/>
          <w:b/>
          <w:bCs/>
        </w:rPr>
        <w:t>estacion</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6139C6">
        <w:rPr>
          <w:rFonts w:ascii="Arial" w:hAnsi="Arial" w:cs="Arial"/>
          <w:b/>
          <w:bCs/>
          <w:color w:val="000000" w:themeColor="text1"/>
          <w:highlight w:val="yellow"/>
        </w:rPr>
        <w:t>atributos</w:t>
      </w:r>
      <w:r w:rsidRPr="006139C6">
        <w:rPr>
          <w:rFonts w:ascii="Arial" w:hAnsi="Arial" w:cs="Arial"/>
          <w:b/>
          <w:bCs/>
        </w:rPr>
        <w:t>:</w:t>
      </w:r>
    </w:p>
    <w:p w14:paraId="297D814B" w14:textId="73C53B76" w:rsidR="00332E62" w:rsidRPr="00760AC3" w:rsidRDefault="00332E62" w:rsidP="00332E62">
      <w:pPr>
        <w:pStyle w:val="NormalWeb"/>
        <w:numPr>
          <w:ilvl w:val="0"/>
          <w:numId w:val="9"/>
        </w:numPr>
        <w:rPr>
          <w:rFonts w:ascii="Arial" w:hAnsi="Arial" w:cs="Arial"/>
        </w:rPr>
      </w:pPr>
      <w:proofErr w:type="spellStart"/>
      <w:r w:rsidRPr="006139C6">
        <w:rPr>
          <w:rFonts w:ascii="Arial" w:hAnsi="Arial" w:cs="Arial"/>
          <w:b/>
          <w:bCs/>
        </w:rPr>
        <w:t>Float</w:t>
      </w:r>
      <w:proofErr w:type="spellEnd"/>
      <w:r w:rsidRPr="006139C6">
        <w:rPr>
          <w:rFonts w:ascii="Arial" w:hAnsi="Arial" w:cs="Arial"/>
          <w:b/>
          <w:bCs/>
        </w:rPr>
        <w:t xml:space="preserve"> </w:t>
      </w:r>
      <w:proofErr w:type="spellStart"/>
      <w:r w:rsidRPr="006139C6">
        <w:rPr>
          <w:rFonts w:ascii="Arial" w:hAnsi="Arial" w:cs="Arial"/>
          <w:b/>
          <w:bCs/>
        </w:rPr>
        <w:t>tiemposiguiente</w:t>
      </w:r>
      <w:proofErr w:type="spellEnd"/>
      <w:r w:rsidRPr="006139C6">
        <w:rPr>
          <w:rFonts w:ascii="Arial" w:hAnsi="Arial" w:cs="Arial"/>
          <w:b/>
          <w:bCs/>
        </w:rPr>
        <w:t xml:space="preserve">: </w:t>
      </w:r>
      <w:r w:rsidR="00170968" w:rsidRPr="00760AC3">
        <w:rPr>
          <w:rFonts w:ascii="Arial" w:hAnsi="Arial" w:cs="Arial"/>
        </w:rPr>
        <w:t xml:space="preserve">Tiempo que se demorara de la estación actual a la siguiente </w:t>
      </w:r>
      <w:r w:rsidR="00760AC3">
        <w:rPr>
          <w:rFonts w:ascii="Arial" w:hAnsi="Arial" w:cs="Arial"/>
        </w:rPr>
        <w:t>estación.</w:t>
      </w:r>
    </w:p>
    <w:p w14:paraId="176F73E5" w14:textId="70870052" w:rsidR="00332E62" w:rsidRPr="006139C6" w:rsidRDefault="00332E62" w:rsidP="00170968">
      <w:pPr>
        <w:pStyle w:val="NormalWeb"/>
        <w:numPr>
          <w:ilvl w:val="0"/>
          <w:numId w:val="9"/>
        </w:numPr>
        <w:rPr>
          <w:rFonts w:ascii="Arial" w:hAnsi="Arial" w:cs="Arial"/>
          <w:b/>
          <w:bCs/>
        </w:rPr>
      </w:pPr>
      <w:proofErr w:type="spellStart"/>
      <w:r w:rsidRPr="006139C6">
        <w:rPr>
          <w:rFonts w:ascii="Arial" w:hAnsi="Arial" w:cs="Arial"/>
          <w:b/>
          <w:bCs/>
        </w:rPr>
        <w:t>Float</w:t>
      </w:r>
      <w:proofErr w:type="spellEnd"/>
      <w:r w:rsidRPr="006139C6">
        <w:rPr>
          <w:rFonts w:ascii="Arial" w:hAnsi="Arial" w:cs="Arial"/>
          <w:b/>
          <w:bCs/>
        </w:rPr>
        <w:t xml:space="preserve"> </w:t>
      </w:r>
      <w:proofErr w:type="spellStart"/>
      <w:r w:rsidRPr="006139C6">
        <w:rPr>
          <w:rFonts w:ascii="Arial" w:hAnsi="Arial" w:cs="Arial"/>
          <w:b/>
          <w:bCs/>
        </w:rPr>
        <w:t>tiempoAnterior</w:t>
      </w:r>
      <w:proofErr w:type="spellEnd"/>
      <w:r w:rsidRPr="006139C6">
        <w:rPr>
          <w:rFonts w:ascii="Arial" w:hAnsi="Arial" w:cs="Arial"/>
          <w:b/>
          <w:bCs/>
        </w:rPr>
        <w:t>:</w:t>
      </w:r>
      <w:r w:rsidR="00170968" w:rsidRPr="006139C6">
        <w:rPr>
          <w:rFonts w:ascii="Arial" w:hAnsi="Arial" w:cs="Arial"/>
          <w:b/>
          <w:bCs/>
        </w:rPr>
        <w:t xml:space="preserve"> </w:t>
      </w:r>
      <w:r w:rsidR="00170968" w:rsidRPr="00760AC3">
        <w:rPr>
          <w:rFonts w:ascii="Arial" w:hAnsi="Arial" w:cs="Arial"/>
        </w:rPr>
        <w:t>Tiempo que se demorara de la estación actual a la estación anterior</w:t>
      </w:r>
      <w:r w:rsidR="00760AC3">
        <w:rPr>
          <w:rFonts w:ascii="Arial" w:hAnsi="Arial" w:cs="Arial"/>
        </w:rPr>
        <w:t>.</w:t>
      </w:r>
    </w:p>
    <w:p w14:paraId="0C8168A0" w14:textId="785C351A" w:rsidR="009D18A7" w:rsidRPr="006139C6" w:rsidRDefault="009D18A7" w:rsidP="00332E62">
      <w:pPr>
        <w:pStyle w:val="NormalWeb"/>
        <w:numPr>
          <w:ilvl w:val="0"/>
          <w:numId w:val="9"/>
        </w:numPr>
        <w:rPr>
          <w:rFonts w:ascii="Arial" w:hAnsi="Arial" w:cs="Arial"/>
          <w:b/>
          <w:bCs/>
        </w:rPr>
      </w:pPr>
      <w:proofErr w:type="spellStart"/>
      <w:r w:rsidRPr="006139C6">
        <w:rPr>
          <w:rFonts w:ascii="Arial" w:hAnsi="Arial" w:cs="Arial"/>
          <w:b/>
          <w:bCs/>
        </w:rPr>
        <w:t>String</w:t>
      </w:r>
      <w:proofErr w:type="spellEnd"/>
      <w:r w:rsidRPr="006139C6">
        <w:rPr>
          <w:rFonts w:ascii="Arial" w:hAnsi="Arial" w:cs="Arial"/>
          <w:b/>
          <w:bCs/>
        </w:rPr>
        <w:t xml:space="preserve"> nombre</w:t>
      </w:r>
      <w:r w:rsidRPr="00760AC3">
        <w:rPr>
          <w:rFonts w:ascii="Arial" w:hAnsi="Arial" w:cs="Arial"/>
        </w:rPr>
        <w:t>:</w:t>
      </w:r>
      <w:r w:rsidR="00170968" w:rsidRPr="00760AC3">
        <w:rPr>
          <w:rFonts w:ascii="Arial" w:hAnsi="Arial" w:cs="Arial"/>
        </w:rPr>
        <w:t xml:space="preserve"> Nombre de la </w:t>
      </w:r>
      <w:r w:rsidR="00760AC3">
        <w:rPr>
          <w:rFonts w:ascii="Arial" w:hAnsi="Arial" w:cs="Arial"/>
        </w:rPr>
        <w:t>estación.</w:t>
      </w:r>
    </w:p>
    <w:p w14:paraId="3D099030" w14:textId="046E2634" w:rsidR="009D18A7" w:rsidRPr="006139C6" w:rsidRDefault="009D18A7" w:rsidP="00332E62">
      <w:pPr>
        <w:pStyle w:val="NormalWeb"/>
        <w:numPr>
          <w:ilvl w:val="0"/>
          <w:numId w:val="9"/>
        </w:numPr>
        <w:rPr>
          <w:rFonts w:ascii="Arial" w:hAnsi="Arial" w:cs="Arial"/>
          <w:b/>
          <w:bCs/>
        </w:rPr>
      </w:pPr>
      <w:proofErr w:type="spellStart"/>
      <w:r w:rsidRPr="006139C6">
        <w:rPr>
          <w:rFonts w:ascii="Arial" w:hAnsi="Arial" w:cs="Arial"/>
          <w:b/>
          <w:bCs/>
        </w:rPr>
        <w:t>String</w:t>
      </w:r>
      <w:proofErr w:type="spellEnd"/>
      <w:r w:rsidRPr="006139C6">
        <w:rPr>
          <w:rFonts w:ascii="Arial" w:hAnsi="Arial" w:cs="Arial"/>
          <w:b/>
          <w:bCs/>
        </w:rPr>
        <w:t xml:space="preserve"> línea:</w:t>
      </w:r>
      <w:r w:rsidR="00170968" w:rsidRPr="006139C6">
        <w:rPr>
          <w:rFonts w:ascii="Arial" w:hAnsi="Arial" w:cs="Arial"/>
          <w:b/>
          <w:bCs/>
        </w:rPr>
        <w:tab/>
      </w:r>
      <w:proofErr w:type="spellStart"/>
      <w:r w:rsidR="00170968" w:rsidRPr="00760AC3">
        <w:rPr>
          <w:rFonts w:ascii="Arial" w:hAnsi="Arial" w:cs="Arial"/>
        </w:rPr>
        <w:t>Linea</w:t>
      </w:r>
      <w:proofErr w:type="spellEnd"/>
      <w:r w:rsidR="00170968" w:rsidRPr="00760AC3">
        <w:rPr>
          <w:rFonts w:ascii="Arial" w:hAnsi="Arial" w:cs="Arial"/>
        </w:rPr>
        <w:t xml:space="preserve"> a la que pertenece</w:t>
      </w:r>
      <w:r w:rsidR="00760AC3">
        <w:rPr>
          <w:rFonts w:ascii="Arial" w:hAnsi="Arial" w:cs="Arial"/>
        </w:rPr>
        <w:t>.</w:t>
      </w:r>
    </w:p>
    <w:p w14:paraId="2623C938" w14:textId="10BC40D5" w:rsidR="009D18A7" w:rsidRPr="00760AC3" w:rsidRDefault="009D18A7" w:rsidP="00332E62">
      <w:pPr>
        <w:pStyle w:val="NormalWeb"/>
        <w:numPr>
          <w:ilvl w:val="0"/>
          <w:numId w:val="9"/>
        </w:numPr>
        <w:rPr>
          <w:rFonts w:ascii="Arial" w:hAnsi="Arial" w:cs="Arial"/>
        </w:rPr>
      </w:pP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numEstacion</w:t>
      </w:r>
      <w:proofErr w:type="spellEnd"/>
      <w:r w:rsidRPr="006139C6">
        <w:rPr>
          <w:rFonts w:ascii="Arial" w:hAnsi="Arial" w:cs="Arial"/>
          <w:b/>
          <w:bCs/>
        </w:rPr>
        <w:t>:</w:t>
      </w:r>
      <w:r w:rsidR="00170968" w:rsidRPr="006139C6">
        <w:rPr>
          <w:rFonts w:ascii="Arial" w:hAnsi="Arial" w:cs="Arial"/>
          <w:b/>
          <w:bCs/>
        </w:rPr>
        <w:t xml:space="preserve"> </w:t>
      </w:r>
      <w:proofErr w:type="spellStart"/>
      <w:r w:rsidR="00170968" w:rsidRPr="00760AC3">
        <w:rPr>
          <w:rFonts w:ascii="Arial" w:hAnsi="Arial" w:cs="Arial"/>
        </w:rPr>
        <w:t>Indice</w:t>
      </w:r>
      <w:proofErr w:type="spellEnd"/>
      <w:r w:rsidR="00170968" w:rsidRPr="00760AC3">
        <w:rPr>
          <w:rFonts w:ascii="Arial" w:hAnsi="Arial" w:cs="Arial"/>
        </w:rPr>
        <w:t xml:space="preserve"> en orden de la estación con respecto a las otras en el arreglo</w:t>
      </w:r>
      <w:r w:rsidR="00760AC3">
        <w:rPr>
          <w:rFonts w:ascii="Arial" w:hAnsi="Arial" w:cs="Arial"/>
        </w:rPr>
        <w:t>.</w:t>
      </w:r>
    </w:p>
    <w:p w14:paraId="3A8089C9" w14:textId="2A319FFE" w:rsidR="009D18A7" w:rsidRPr="00760AC3" w:rsidRDefault="009D18A7" w:rsidP="00332E62">
      <w:pPr>
        <w:pStyle w:val="NormalWeb"/>
        <w:numPr>
          <w:ilvl w:val="0"/>
          <w:numId w:val="9"/>
        </w:numPr>
        <w:rPr>
          <w:rFonts w:ascii="Arial" w:hAnsi="Arial" w:cs="Arial"/>
        </w:rPr>
      </w:pPr>
      <w:proofErr w:type="spellStart"/>
      <w:r w:rsidRPr="006139C6">
        <w:rPr>
          <w:rFonts w:ascii="Arial" w:hAnsi="Arial" w:cs="Arial"/>
          <w:b/>
          <w:bCs/>
        </w:rPr>
        <w:t>Int</w:t>
      </w:r>
      <w:proofErr w:type="spellEnd"/>
      <w:r w:rsidRPr="006139C6">
        <w:rPr>
          <w:rFonts w:ascii="Arial" w:hAnsi="Arial" w:cs="Arial"/>
          <w:b/>
          <w:bCs/>
        </w:rPr>
        <w:t xml:space="preserve"> </w:t>
      </w:r>
      <w:proofErr w:type="spellStart"/>
      <w:r w:rsidRPr="006139C6">
        <w:rPr>
          <w:rFonts w:ascii="Arial" w:hAnsi="Arial" w:cs="Arial"/>
          <w:b/>
          <w:bCs/>
        </w:rPr>
        <w:t>numTransferencia</w:t>
      </w:r>
      <w:proofErr w:type="spellEnd"/>
      <w:r w:rsidRPr="00760AC3">
        <w:rPr>
          <w:rFonts w:ascii="Arial" w:hAnsi="Arial" w:cs="Arial"/>
        </w:rPr>
        <w:t xml:space="preserve">: </w:t>
      </w:r>
      <w:r w:rsidR="00170968" w:rsidRPr="00760AC3">
        <w:rPr>
          <w:rFonts w:ascii="Arial" w:hAnsi="Arial" w:cs="Arial"/>
        </w:rPr>
        <w:t>Numero de transferencia que tiene la estación</w:t>
      </w:r>
    </w:p>
    <w:p w14:paraId="51E2B1A1" w14:textId="19D574CC" w:rsidR="00170968" w:rsidRPr="00760AC3" w:rsidRDefault="00170968" w:rsidP="00332E62">
      <w:pPr>
        <w:pStyle w:val="NormalWeb"/>
        <w:numPr>
          <w:ilvl w:val="0"/>
          <w:numId w:val="9"/>
        </w:numPr>
        <w:rPr>
          <w:rFonts w:ascii="Arial" w:hAnsi="Arial" w:cs="Arial"/>
        </w:rPr>
      </w:pPr>
      <w:proofErr w:type="spellStart"/>
      <w:r w:rsidRPr="006139C6">
        <w:rPr>
          <w:rFonts w:ascii="Arial" w:hAnsi="Arial" w:cs="Arial"/>
          <w:b/>
          <w:bCs/>
        </w:rPr>
        <w:t>Estacion</w:t>
      </w:r>
      <w:proofErr w:type="spellEnd"/>
      <w:r w:rsidRPr="006139C6">
        <w:rPr>
          <w:rFonts w:ascii="Arial" w:hAnsi="Arial" w:cs="Arial"/>
          <w:b/>
          <w:bCs/>
        </w:rPr>
        <w:t>*</w:t>
      </w:r>
      <w:r w:rsidR="00760AC3">
        <w:rPr>
          <w:rFonts w:ascii="Arial" w:hAnsi="Arial" w:cs="Arial"/>
          <w:b/>
          <w:bCs/>
        </w:rPr>
        <w:t xml:space="preserve">: </w:t>
      </w:r>
      <w:r w:rsidRPr="00760AC3">
        <w:rPr>
          <w:rFonts w:ascii="Arial" w:hAnsi="Arial" w:cs="Arial"/>
        </w:rPr>
        <w:t xml:space="preserve">arreglo de tipo </w:t>
      </w:r>
      <w:proofErr w:type="spellStart"/>
      <w:r w:rsidRPr="00760AC3">
        <w:rPr>
          <w:rFonts w:ascii="Arial" w:hAnsi="Arial" w:cs="Arial"/>
        </w:rPr>
        <w:t>Estacion</w:t>
      </w:r>
      <w:proofErr w:type="spellEnd"/>
      <w:r w:rsidRPr="00760AC3">
        <w:rPr>
          <w:rFonts w:ascii="Arial" w:hAnsi="Arial" w:cs="Arial"/>
        </w:rPr>
        <w:t>, que contendrá las estaciones de transferencia de una</w:t>
      </w:r>
      <w:r w:rsidR="00760AC3">
        <w:rPr>
          <w:rFonts w:ascii="Arial" w:hAnsi="Arial" w:cs="Arial"/>
        </w:rPr>
        <w:t xml:space="preserve"> </w:t>
      </w:r>
      <w:proofErr w:type="spellStart"/>
      <w:r w:rsidR="00760AC3">
        <w:rPr>
          <w:rFonts w:ascii="Arial" w:hAnsi="Arial" w:cs="Arial"/>
        </w:rPr>
        <w:t>linea</w:t>
      </w:r>
      <w:proofErr w:type="spellEnd"/>
      <w:r w:rsidRPr="00760AC3">
        <w:rPr>
          <w:rFonts w:ascii="Arial" w:hAnsi="Arial" w:cs="Arial"/>
        </w:rPr>
        <w:t xml:space="preserve">, este arreglo siempre </w:t>
      </w:r>
      <w:proofErr w:type="gramStart"/>
      <w:r w:rsidRPr="00760AC3">
        <w:rPr>
          <w:rFonts w:ascii="Arial" w:hAnsi="Arial" w:cs="Arial"/>
        </w:rPr>
        <w:t>aumenta</w:t>
      </w:r>
      <w:proofErr w:type="gramEnd"/>
      <w:r w:rsidRPr="00760AC3">
        <w:rPr>
          <w:rFonts w:ascii="Arial" w:hAnsi="Arial" w:cs="Arial"/>
        </w:rPr>
        <w:t xml:space="preserve"> pero nunca disminuye</w:t>
      </w:r>
    </w:p>
    <w:p w14:paraId="0DB03EDC" w14:textId="77777777" w:rsidR="00186C77" w:rsidRDefault="00186C77" w:rsidP="009D18A7">
      <w:pPr>
        <w:pStyle w:val="NormalWeb"/>
        <w:rPr>
          <w:rFonts w:ascii="Arial" w:hAnsi="Arial" w:cs="Arial"/>
          <w:b/>
          <w:bCs/>
        </w:rPr>
      </w:pPr>
    </w:p>
    <w:p w14:paraId="28675F33" w14:textId="6562785C" w:rsidR="009D18A7" w:rsidRPr="006139C6" w:rsidRDefault="009D18A7" w:rsidP="009D18A7">
      <w:pPr>
        <w:pStyle w:val="NormalWeb"/>
        <w:rPr>
          <w:rFonts w:ascii="Arial" w:hAnsi="Arial" w:cs="Arial"/>
          <w:b/>
          <w:bCs/>
        </w:rPr>
      </w:pPr>
      <w:r w:rsidRPr="006139C6">
        <w:rPr>
          <w:rFonts w:ascii="Arial" w:hAnsi="Arial" w:cs="Arial"/>
          <w:b/>
          <w:bCs/>
        </w:rPr>
        <w:lastRenderedPageBreak/>
        <w:t>Para la clase “</w:t>
      </w:r>
      <w:proofErr w:type="spellStart"/>
      <w:r w:rsidRPr="006139C6">
        <w:rPr>
          <w:rFonts w:ascii="Arial" w:hAnsi="Arial" w:cs="Arial"/>
          <w:b/>
          <w:bCs/>
        </w:rPr>
        <w:t>estacion</w:t>
      </w:r>
      <w:proofErr w:type="spellEnd"/>
      <w:r w:rsidRPr="006139C6">
        <w:rPr>
          <w:rFonts w:ascii="Arial" w:hAnsi="Arial" w:cs="Arial"/>
          <w:b/>
          <w:bCs/>
        </w:rPr>
        <w:t>” hemos creado los siguientes</w:t>
      </w:r>
      <w:r w:rsidRPr="006139C6">
        <w:rPr>
          <w:rFonts w:ascii="Arial" w:hAnsi="Arial" w:cs="Arial"/>
          <w:b/>
          <w:bCs/>
          <w:color w:val="FF0000"/>
        </w:rPr>
        <w:t xml:space="preserve"> </w:t>
      </w:r>
      <w:r w:rsidRPr="006139C6">
        <w:rPr>
          <w:rFonts w:ascii="Arial" w:hAnsi="Arial" w:cs="Arial"/>
          <w:b/>
          <w:bCs/>
          <w:color w:val="000000" w:themeColor="text1"/>
          <w:highlight w:val="yellow"/>
        </w:rPr>
        <w:t>métodos</w:t>
      </w:r>
      <w:r w:rsidRPr="006139C6">
        <w:rPr>
          <w:rFonts w:ascii="Arial" w:hAnsi="Arial" w:cs="Arial"/>
          <w:b/>
          <w:bCs/>
        </w:rPr>
        <w:t>:</w:t>
      </w:r>
    </w:p>
    <w:p w14:paraId="1B41D36F" w14:textId="6372C5A4" w:rsidR="009D18A7" w:rsidRPr="006139C6" w:rsidRDefault="009D18A7" w:rsidP="009D18A7">
      <w:pPr>
        <w:pStyle w:val="NormalWeb"/>
        <w:rPr>
          <w:rFonts w:ascii="Arial" w:hAnsi="Arial" w:cs="Arial"/>
          <w:b/>
          <w:bCs/>
        </w:rPr>
      </w:pPr>
      <w:r w:rsidRPr="006139C6">
        <w:rPr>
          <w:rFonts w:ascii="Arial" w:hAnsi="Arial" w:cs="Arial"/>
          <w:b/>
          <w:bCs/>
        </w:rPr>
        <w:t>-Encapsulamiento:</w:t>
      </w:r>
      <w:r w:rsidR="00760AC3" w:rsidRPr="006139C6">
        <w:rPr>
          <w:rFonts w:ascii="Arial" w:hAnsi="Arial" w:cs="Arial"/>
          <w:b/>
          <w:bCs/>
          <w:lang w:val="en-US"/>
        </w:rPr>
        <w:t xml:space="preserve"> </w:t>
      </w:r>
      <w:r w:rsidR="00760AC3">
        <w:rPr>
          <w:rFonts w:ascii="Arial" w:hAnsi="Arial" w:cs="Arial"/>
          <w:lang w:val="en-US"/>
        </w:rPr>
        <w:t>La palabra “</w:t>
      </w:r>
      <w:proofErr w:type="spellStart"/>
      <w:r w:rsidR="00760AC3">
        <w:rPr>
          <w:rFonts w:ascii="Arial" w:hAnsi="Arial" w:cs="Arial"/>
          <w:lang w:val="en-US"/>
        </w:rPr>
        <w:t>encapsulamiento</w:t>
      </w:r>
      <w:proofErr w:type="spellEnd"/>
      <w:r w:rsidR="00760AC3">
        <w:rPr>
          <w:rFonts w:ascii="Arial" w:hAnsi="Arial" w:cs="Arial"/>
          <w:lang w:val="en-US"/>
        </w:rPr>
        <w:t xml:space="preserve">”, se </w:t>
      </w:r>
      <w:proofErr w:type="spellStart"/>
      <w:r w:rsidR="00186C77">
        <w:rPr>
          <w:rFonts w:ascii="Arial" w:hAnsi="Arial" w:cs="Arial"/>
          <w:lang w:val="en-US"/>
        </w:rPr>
        <w:t>está</w:t>
      </w:r>
      <w:proofErr w:type="spellEnd"/>
      <w:r w:rsidR="00186C77">
        <w:rPr>
          <w:rFonts w:ascii="Arial" w:hAnsi="Arial" w:cs="Arial"/>
          <w:lang w:val="en-US"/>
        </w:rPr>
        <w:t xml:space="preserve"> </w:t>
      </w:r>
      <w:proofErr w:type="spellStart"/>
      <w:r w:rsidR="00760AC3">
        <w:rPr>
          <w:rFonts w:ascii="Arial" w:hAnsi="Arial" w:cs="Arial"/>
          <w:lang w:val="en-US"/>
        </w:rPr>
        <w:t>utiliza</w:t>
      </w:r>
      <w:r w:rsidR="00186C77">
        <w:rPr>
          <w:rFonts w:ascii="Arial" w:hAnsi="Arial" w:cs="Arial"/>
          <w:lang w:val="en-US"/>
        </w:rPr>
        <w:t>ndo</w:t>
      </w:r>
      <w:proofErr w:type="spellEnd"/>
      <w:r w:rsidR="00760AC3">
        <w:rPr>
          <w:rFonts w:ascii="Arial" w:hAnsi="Arial" w:cs="Arial"/>
          <w:lang w:val="en-US"/>
        </w:rPr>
        <w:t xml:space="preserve"> para </w:t>
      </w:r>
      <w:proofErr w:type="spellStart"/>
      <w:r w:rsidR="00760AC3">
        <w:rPr>
          <w:rFonts w:ascii="Arial" w:hAnsi="Arial" w:cs="Arial"/>
          <w:lang w:val="en-US"/>
        </w:rPr>
        <w:t>generalizar</w:t>
      </w:r>
      <w:proofErr w:type="spellEnd"/>
      <w:r w:rsidR="00760AC3">
        <w:rPr>
          <w:rFonts w:ascii="Arial" w:hAnsi="Arial" w:cs="Arial"/>
          <w:lang w:val="en-US"/>
        </w:rPr>
        <w:t xml:space="preserve"> la </w:t>
      </w:r>
      <w:proofErr w:type="spellStart"/>
      <w:r w:rsidR="00760AC3">
        <w:rPr>
          <w:rFonts w:ascii="Arial" w:hAnsi="Arial" w:cs="Arial"/>
          <w:lang w:val="en-US"/>
        </w:rPr>
        <w:t>creación</w:t>
      </w:r>
      <w:proofErr w:type="spellEnd"/>
      <w:r w:rsidR="00760AC3">
        <w:rPr>
          <w:rFonts w:ascii="Arial" w:hAnsi="Arial" w:cs="Arial"/>
          <w:lang w:val="en-US"/>
        </w:rPr>
        <w:t xml:space="preserve"> de </w:t>
      </w:r>
      <w:r w:rsidR="00760AC3">
        <w:rPr>
          <w:rFonts w:ascii="Arial" w:hAnsi="Arial" w:cs="Arial"/>
          <w:b/>
          <w:bCs/>
          <w:lang w:val="en-US"/>
        </w:rPr>
        <w:t>s</w:t>
      </w:r>
      <w:r w:rsidR="00760AC3" w:rsidRPr="006139C6">
        <w:rPr>
          <w:rFonts w:ascii="Arial" w:hAnsi="Arial" w:cs="Arial"/>
          <w:b/>
          <w:bCs/>
          <w:lang w:val="en-US"/>
        </w:rPr>
        <w:t xml:space="preserve">etters, getters y </w:t>
      </w:r>
      <w:proofErr w:type="spellStart"/>
      <w:r w:rsidR="00760AC3" w:rsidRPr="006139C6">
        <w:rPr>
          <w:rFonts w:ascii="Arial" w:hAnsi="Arial" w:cs="Arial"/>
          <w:b/>
          <w:bCs/>
          <w:lang w:val="en-US"/>
        </w:rPr>
        <w:t>constructor</w:t>
      </w:r>
      <w:r w:rsidR="00760AC3">
        <w:rPr>
          <w:rFonts w:ascii="Arial" w:hAnsi="Arial" w:cs="Arial"/>
          <w:b/>
          <w:bCs/>
          <w:lang w:val="en-US"/>
        </w:rPr>
        <w:t>es</w:t>
      </w:r>
      <w:proofErr w:type="spellEnd"/>
      <w:r w:rsidR="00760AC3">
        <w:rPr>
          <w:rFonts w:ascii="Arial" w:hAnsi="Arial" w:cs="Arial"/>
          <w:b/>
          <w:bCs/>
        </w:rPr>
        <w:t>.</w:t>
      </w:r>
    </w:p>
    <w:p w14:paraId="76D1823D" w14:textId="77777777" w:rsidR="009D18A7" w:rsidRPr="006139C6" w:rsidRDefault="009D18A7" w:rsidP="009D18A7">
      <w:pPr>
        <w:pStyle w:val="NormalWeb"/>
        <w:rPr>
          <w:rFonts w:ascii="Arial" w:hAnsi="Arial" w:cs="Arial"/>
          <w:b/>
          <w:bCs/>
        </w:rPr>
      </w:pPr>
    </w:p>
    <w:p w14:paraId="0D4EF05A" w14:textId="0A36C3E5" w:rsidR="009D18A7" w:rsidRPr="006139C6" w:rsidRDefault="009D18A7" w:rsidP="009D18A7">
      <w:pPr>
        <w:pStyle w:val="NormalWeb"/>
        <w:rPr>
          <w:rFonts w:ascii="Arial" w:hAnsi="Arial" w:cs="Arial"/>
          <w:b/>
          <w:bCs/>
          <w:u w:val="single"/>
        </w:rPr>
      </w:pPr>
      <w:r w:rsidRPr="006139C6">
        <w:rPr>
          <w:rFonts w:ascii="Arial" w:hAnsi="Arial" w:cs="Arial"/>
          <w:b/>
          <w:bCs/>
        </w:rPr>
        <w:t>¿Cuántos objetos tendrá la clase “</w:t>
      </w:r>
      <w:proofErr w:type="spellStart"/>
      <w:r w:rsidRPr="006139C6">
        <w:rPr>
          <w:rFonts w:ascii="Arial" w:hAnsi="Arial" w:cs="Arial"/>
          <w:b/>
          <w:bCs/>
        </w:rPr>
        <w:t>estacion</w:t>
      </w:r>
      <w:proofErr w:type="spellEnd"/>
      <w:r w:rsidRPr="006139C6">
        <w:rPr>
          <w:rFonts w:ascii="Arial" w:hAnsi="Arial" w:cs="Arial"/>
          <w:b/>
          <w:bCs/>
        </w:rPr>
        <w:t xml:space="preserve">”? </w:t>
      </w:r>
    </w:p>
    <w:p w14:paraId="67F98793" w14:textId="1599DFA1" w:rsidR="00170968" w:rsidRPr="006139C6" w:rsidRDefault="00170968" w:rsidP="009D18A7">
      <w:pPr>
        <w:pStyle w:val="NormalWeb"/>
        <w:rPr>
          <w:rFonts w:ascii="Arial" w:hAnsi="Arial" w:cs="Arial"/>
        </w:rPr>
      </w:pPr>
      <w:r w:rsidRPr="006139C6">
        <w:rPr>
          <w:rFonts w:ascii="Arial" w:hAnsi="Arial" w:cs="Arial"/>
        </w:rPr>
        <w:t xml:space="preserve">Esta clase se </w:t>
      </w:r>
      <w:r w:rsidR="00760AC3" w:rsidRPr="006139C6">
        <w:rPr>
          <w:rFonts w:ascii="Arial" w:hAnsi="Arial" w:cs="Arial"/>
        </w:rPr>
        <w:t>instanciará</w:t>
      </w:r>
      <w:r w:rsidRPr="006139C6">
        <w:rPr>
          <w:rFonts w:ascii="Arial" w:hAnsi="Arial" w:cs="Arial"/>
        </w:rPr>
        <w:t xml:space="preserve"> de manera indefinida ya que depende de la cantidad de elementos que defina el usuario</w:t>
      </w:r>
    </w:p>
    <w:p w14:paraId="61E058CA" w14:textId="77777777" w:rsidR="009D18A7" w:rsidRPr="006139C6" w:rsidRDefault="009D18A7" w:rsidP="009D18A7">
      <w:pPr>
        <w:pStyle w:val="NormalWeb"/>
        <w:rPr>
          <w:rFonts w:ascii="Arial" w:hAnsi="Arial" w:cs="Arial"/>
          <w:b/>
          <w:bCs/>
        </w:rPr>
      </w:pPr>
    </w:p>
    <w:p w14:paraId="45A9BD96" w14:textId="77777777" w:rsidR="00332E62" w:rsidRPr="006139C6" w:rsidRDefault="00332E62" w:rsidP="00332E62">
      <w:pPr>
        <w:pStyle w:val="NormalWeb"/>
        <w:rPr>
          <w:rFonts w:ascii="Arial" w:hAnsi="Arial" w:cs="Arial"/>
        </w:rPr>
      </w:pPr>
    </w:p>
    <w:p w14:paraId="6D921A1A" w14:textId="35653343" w:rsidR="00332E62" w:rsidRPr="006139C6" w:rsidRDefault="00332E62" w:rsidP="00332E62">
      <w:pPr>
        <w:pStyle w:val="NormalWeb"/>
        <w:rPr>
          <w:rFonts w:ascii="Arial" w:hAnsi="Arial" w:cs="Arial"/>
          <w:b/>
          <w:bCs/>
        </w:rPr>
      </w:pPr>
    </w:p>
    <w:p w14:paraId="426B510D" w14:textId="77777777" w:rsidR="005648E8" w:rsidRPr="006139C6" w:rsidRDefault="005648E8" w:rsidP="005648E8">
      <w:pPr>
        <w:pStyle w:val="NormalWeb"/>
        <w:rPr>
          <w:rFonts w:ascii="Arial" w:hAnsi="Arial" w:cs="Arial"/>
        </w:rPr>
      </w:pPr>
    </w:p>
    <w:p w14:paraId="66DA0338" w14:textId="46CF4B39" w:rsidR="005648E8" w:rsidRPr="006139C6" w:rsidRDefault="005648E8" w:rsidP="001F4FE6">
      <w:pPr>
        <w:pStyle w:val="NormalWeb"/>
        <w:rPr>
          <w:rFonts w:ascii="Arial" w:hAnsi="Arial" w:cs="Arial"/>
        </w:rPr>
      </w:pPr>
    </w:p>
    <w:p w14:paraId="7B007F83" w14:textId="7AB6E2C9" w:rsidR="00211908" w:rsidRPr="006139C6" w:rsidRDefault="00E04999" w:rsidP="009D18A7">
      <w:pPr>
        <w:pStyle w:val="NormalWeb"/>
        <w:numPr>
          <w:ilvl w:val="0"/>
          <w:numId w:val="4"/>
        </w:numPr>
        <w:jc w:val="center"/>
        <w:rPr>
          <w:rFonts w:ascii="Arial" w:hAnsi="Arial" w:cs="Arial"/>
          <w:b/>
          <w:bCs/>
        </w:rPr>
      </w:pPr>
      <w:r w:rsidRPr="006139C6">
        <w:rPr>
          <w:rFonts w:ascii="Arial" w:hAnsi="Arial" w:cs="Arial"/>
          <w:noProof/>
        </w:rPr>
        <w:drawing>
          <wp:anchor distT="0" distB="0" distL="114300" distR="114300" simplePos="0" relativeHeight="251672576" behindDoc="0" locked="0" layoutInCell="1" allowOverlap="1" wp14:anchorId="5476D4C6" wp14:editId="1C1714D4">
            <wp:simplePos x="0" y="0"/>
            <wp:positionH relativeFrom="margin">
              <wp:align>center</wp:align>
            </wp:positionH>
            <wp:positionV relativeFrom="paragraph">
              <wp:posOffset>271780</wp:posOffset>
            </wp:positionV>
            <wp:extent cx="7530976" cy="369887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30976" cy="369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908" w:rsidRPr="006139C6">
        <w:rPr>
          <w:rFonts w:ascii="Arial" w:hAnsi="Arial" w:cs="Arial"/>
          <w:b/>
          <w:bCs/>
        </w:rPr>
        <w:t>Diagrama simplificado de las condiciones del problema</w:t>
      </w:r>
      <w:r w:rsidRPr="006139C6">
        <w:rPr>
          <w:rFonts w:ascii="Arial" w:hAnsi="Arial" w:cs="Arial"/>
          <w:b/>
          <w:bCs/>
        </w:rPr>
        <w:t>.</w:t>
      </w:r>
    </w:p>
    <w:p w14:paraId="6DCD942E" w14:textId="062297CD" w:rsidR="00E04999" w:rsidRPr="006139C6" w:rsidRDefault="00E04999" w:rsidP="00E04999">
      <w:pPr>
        <w:pStyle w:val="NormalWeb"/>
        <w:ind w:left="1080"/>
        <w:rPr>
          <w:rFonts w:ascii="Arial" w:hAnsi="Arial" w:cs="Arial"/>
        </w:rPr>
      </w:pPr>
    </w:p>
    <w:p w14:paraId="093ECEA8" w14:textId="03983AA2" w:rsidR="00E04999" w:rsidRPr="006139C6" w:rsidRDefault="00E04999" w:rsidP="00E04999">
      <w:pPr>
        <w:pStyle w:val="NormalWeb"/>
        <w:jc w:val="center"/>
        <w:rPr>
          <w:rFonts w:ascii="Arial" w:hAnsi="Arial" w:cs="Arial"/>
          <w:b/>
          <w:bCs/>
        </w:rPr>
      </w:pPr>
    </w:p>
    <w:p w14:paraId="7D1548B9" w14:textId="2A65293A" w:rsidR="002E6025" w:rsidRPr="006139C6" w:rsidRDefault="00AB7C0B" w:rsidP="002E6025">
      <w:pPr>
        <w:pStyle w:val="NormalWeb"/>
        <w:rPr>
          <w:rFonts w:ascii="Arial" w:hAnsi="Arial" w:cs="Arial"/>
          <w:b/>
          <w:bCs/>
        </w:rPr>
      </w:pPr>
      <w:r w:rsidRPr="006139C6">
        <w:rPr>
          <w:rFonts w:ascii="Arial" w:hAnsi="Arial" w:cs="Arial"/>
          <w:b/>
          <w:bCs/>
        </w:rPr>
        <w:t>Condiciones a tener en cuenta por parte del problema:</w:t>
      </w:r>
    </w:p>
    <w:p w14:paraId="6DA92F70"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estación a una línea, en los extremos o en posiciones intermedias.</w:t>
      </w:r>
    </w:p>
    <w:p w14:paraId="3926A03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estación de una línea. No se pueden eliminar estaciones de transferencia.</w:t>
      </w:r>
    </w:p>
    <w:p w14:paraId="14A4DEC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cuántas líneas tiene una red Metro. </w:t>
      </w:r>
    </w:p>
    <w:p w14:paraId="03C7A52C"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línea dada.</w:t>
      </w:r>
    </w:p>
    <w:p w14:paraId="5E2CF83E"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Saber si una estación dada pertenece a una línea específica. </w:t>
      </w:r>
    </w:p>
    <w:p w14:paraId="6B5B7891"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Agregar una línea a la red Metro.</w:t>
      </w:r>
    </w:p>
    <w:p w14:paraId="4AF6A9F6" w14:textId="77777777" w:rsidR="00AB7C0B" w:rsidRPr="006139C6" w:rsidRDefault="00AB7C0B" w:rsidP="00AB7C0B">
      <w:pPr>
        <w:pStyle w:val="NormalWeb"/>
        <w:numPr>
          <w:ilvl w:val="0"/>
          <w:numId w:val="8"/>
        </w:numPr>
        <w:rPr>
          <w:rFonts w:ascii="Arial" w:hAnsi="Arial" w:cs="Arial"/>
        </w:rPr>
      </w:pPr>
      <w:r w:rsidRPr="006139C6">
        <w:rPr>
          <w:rFonts w:ascii="Arial" w:hAnsi="Arial" w:cs="Arial"/>
        </w:rPr>
        <w:t xml:space="preserve"> Eliminar una línea de la red Metro (sólo puede eliminarse si no posee estaciones de transferencia). </w:t>
      </w:r>
    </w:p>
    <w:p w14:paraId="31B5CBE6" w14:textId="5BD49BB6" w:rsidR="00AB7C0B" w:rsidRPr="006139C6" w:rsidRDefault="00AB7C0B" w:rsidP="00AB7C0B">
      <w:pPr>
        <w:pStyle w:val="NormalWeb"/>
        <w:numPr>
          <w:ilvl w:val="0"/>
          <w:numId w:val="8"/>
        </w:numPr>
        <w:rPr>
          <w:rFonts w:ascii="Arial" w:hAnsi="Arial" w:cs="Arial"/>
        </w:rPr>
      </w:pPr>
      <w:r w:rsidRPr="006139C6">
        <w:rPr>
          <w:rFonts w:ascii="Arial" w:hAnsi="Arial" w:cs="Arial"/>
        </w:rPr>
        <w:t>Saber cuántas estaciones tiene una red Metro (precaución con las estaciones de transferencia).</w:t>
      </w:r>
    </w:p>
    <w:p w14:paraId="144A912F" w14:textId="1AD42DB9" w:rsidR="008F4F0C" w:rsidRPr="006139C6" w:rsidRDefault="008F4F0C" w:rsidP="008F4F0C">
      <w:pPr>
        <w:spacing w:after="0" w:line="276" w:lineRule="auto"/>
        <w:ind w:left="360"/>
        <w:jc w:val="both"/>
        <w:rPr>
          <w:rFonts w:ascii="Arial" w:eastAsia="Arial" w:hAnsi="Arial" w:cs="Arial"/>
          <w:sz w:val="24"/>
          <w:szCs w:val="24"/>
        </w:rPr>
      </w:pPr>
      <w:r w:rsidRPr="006139C6">
        <w:rPr>
          <w:rFonts w:ascii="Arial" w:eastAsia="Arial" w:hAnsi="Arial" w:cs="Arial"/>
          <w:sz w:val="24"/>
          <w:szCs w:val="24"/>
        </w:rPr>
        <w:t>Teniendo en cuenta el esquema y las condiciones anteriores, hemos diseñado un plan de desarrollo con el fin de resolver el problema planteado en este desafío.</w:t>
      </w:r>
    </w:p>
    <w:p w14:paraId="0BB0804F" w14:textId="77777777" w:rsidR="008F4F0C" w:rsidRPr="006139C6" w:rsidRDefault="008F4F0C" w:rsidP="008F4F0C">
      <w:pPr>
        <w:pStyle w:val="Prrafodelista"/>
        <w:spacing w:after="0" w:line="240" w:lineRule="auto"/>
        <w:jc w:val="both"/>
        <w:rPr>
          <w:rFonts w:ascii="Arial" w:eastAsia="Arial" w:hAnsi="Arial" w:cs="Arial"/>
          <w:b/>
          <w:color w:val="000000"/>
          <w:sz w:val="24"/>
          <w:szCs w:val="24"/>
        </w:rPr>
      </w:pPr>
    </w:p>
    <w:p w14:paraId="0D370E13" w14:textId="77777777" w:rsidR="008F4F0C" w:rsidRPr="006139C6" w:rsidRDefault="008F4F0C" w:rsidP="008F4F0C">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Se pondrán las ideas a manera de ítems; en donde cada uno de ellos, corresponderá a la descripción de las estrategias que se utilizarán para resolver cada una de las tareas.</w:t>
      </w:r>
    </w:p>
    <w:p w14:paraId="5C06A5EF" w14:textId="77777777" w:rsidR="007F53F9" w:rsidRPr="006139C6" w:rsidRDefault="007F53F9" w:rsidP="008F4F0C">
      <w:pPr>
        <w:spacing w:after="0" w:line="240" w:lineRule="auto"/>
        <w:jc w:val="both"/>
        <w:rPr>
          <w:rFonts w:ascii="Arial" w:eastAsia="Arial" w:hAnsi="Arial" w:cs="Arial"/>
          <w:color w:val="000000"/>
          <w:sz w:val="24"/>
          <w:szCs w:val="24"/>
        </w:rPr>
      </w:pPr>
    </w:p>
    <w:p w14:paraId="41331B31" w14:textId="77777777" w:rsidR="00170968" w:rsidRPr="006139C6" w:rsidRDefault="00170968" w:rsidP="008F4F0C">
      <w:pPr>
        <w:spacing w:after="0" w:line="240" w:lineRule="auto"/>
        <w:jc w:val="both"/>
        <w:rPr>
          <w:rFonts w:ascii="Arial" w:eastAsia="Arial" w:hAnsi="Arial" w:cs="Arial"/>
          <w:color w:val="000000"/>
          <w:sz w:val="24"/>
          <w:szCs w:val="24"/>
        </w:rPr>
      </w:pPr>
    </w:p>
    <w:p w14:paraId="44D657E8" w14:textId="7D7A912E" w:rsidR="008F4F0C" w:rsidRPr="006139C6" w:rsidRDefault="008F4F0C" w:rsidP="008F4F0C">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“A”:</w:t>
      </w:r>
    </w:p>
    <w:p w14:paraId="5A0ECEFF" w14:textId="77777777" w:rsidR="007F53F9" w:rsidRPr="006139C6" w:rsidRDefault="007F53F9" w:rsidP="007F53F9">
      <w:pPr>
        <w:spacing w:after="0" w:line="240" w:lineRule="auto"/>
        <w:jc w:val="both"/>
        <w:rPr>
          <w:rFonts w:ascii="Arial" w:eastAsia="Arial" w:hAnsi="Arial" w:cs="Arial"/>
          <w:color w:val="000000"/>
          <w:sz w:val="24"/>
          <w:szCs w:val="24"/>
        </w:rPr>
      </w:pPr>
    </w:p>
    <w:p w14:paraId="0527E1AF" w14:textId="69296740" w:rsidR="007F53F9" w:rsidRPr="006139C6" w:rsidRDefault="007F53F9"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Primero podemos decir que nuestra primera opción fue usar una estructura nodal como una lista doblemente ligada, pero nos dimos cuenta que era un problema al momento de implementar, entonces decidimos trabajar con arreglos</w:t>
      </w:r>
      <w:r w:rsidR="00760AC3">
        <w:rPr>
          <w:rFonts w:ascii="Arial" w:eastAsia="Arial" w:hAnsi="Arial" w:cs="Arial"/>
          <w:color w:val="000000"/>
          <w:sz w:val="24"/>
          <w:szCs w:val="24"/>
        </w:rPr>
        <w:t xml:space="preserve"> e</w:t>
      </w:r>
      <w:r w:rsidRPr="006139C6">
        <w:rPr>
          <w:rFonts w:ascii="Arial" w:eastAsia="Arial" w:hAnsi="Arial" w:cs="Arial"/>
          <w:color w:val="000000"/>
          <w:sz w:val="24"/>
          <w:szCs w:val="24"/>
        </w:rPr>
        <w:t xml:space="preserve"> índices, entonces vamos a agregar una instancia del objeto </w:t>
      </w:r>
      <w:proofErr w:type="spellStart"/>
      <w:r w:rsidRPr="006139C6">
        <w:rPr>
          <w:rFonts w:ascii="Arial" w:eastAsia="Arial" w:hAnsi="Arial" w:cs="Arial"/>
          <w:color w:val="000000"/>
          <w:sz w:val="24"/>
          <w:szCs w:val="24"/>
        </w:rPr>
        <w:t>Estacion</w:t>
      </w:r>
      <w:proofErr w:type="spellEnd"/>
      <w:r w:rsidRPr="006139C6">
        <w:rPr>
          <w:rFonts w:ascii="Arial" w:eastAsia="Arial" w:hAnsi="Arial" w:cs="Arial"/>
          <w:color w:val="000000"/>
          <w:sz w:val="24"/>
          <w:szCs w:val="24"/>
        </w:rPr>
        <w:t xml:space="preserve"> en el atributo “Estaciones” de la instancia correspondiente </w:t>
      </w:r>
      <w:proofErr w:type="spellStart"/>
      <w:r w:rsidRPr="006139C6">
        <w:rPr>
          <w:rFonts w:ascii="Arial" w:eastAsia="Arial" w:hAnsi="Arial" w:cs="Arial"/>
          <w:color w:val="000000"/>
          <w:sz w:val="24"/>
          <w:szCs w:val="24"/>
        </w:rPr>
        <w:t>Linea</w:t>
      </w:r>
      <w:proofErr w:type="spellEnd"/>
      <w:r w:rsidR="00E20DFA" w:rsidRPr="006139C6">
        <w:rPr>
          <w:rFonts w:ascii="Arial" w:eastAsia="Arial" w:hAnsi="Arial" w:cs="Arial"/>
          <w:color w:val="000000"/>
          <w:sz w:val="24"/>
          <w:szCs w:val="24"/>
        </w:rPr>
        <w:t xml:space="preserve">, actualizando los tiempos correspondientes y agregando 1 a el atributo </w:t>
      </w:r>
      <w:proofErr w:type="spellStart"/>
      <w:r w:rsidR="00E20DFA" w:rsidRPr="006139C6">
        <w:rPr>
          <w:rFonts w:ascii="Arial" w:eastAsia="Arial" w:hAnsi="Arial" w:cs="Arial"/>
          <w:color w:val="000000"/>
          <w:sz w:val="24"/>
          <w:szCs w:val="24"/>
        </w:rPr>
        <w:t>numEstaciones</w:t>
      </w:r>
      <w:proofErr w:type="spellEnd"/>
      <w:r w:rsidR="00E20DFA" w:rsidRPr="006139C6">
        <w:rPr>
          <w:rFonts w:ascii="Arial" w:eastAsia="Arial" w:hAnsi="Arial" w:cs="Arial"/>
          <w:color w:val="000000"/>
          <w:sz w:val="24"/>
          <w:szCs w:val="24"/>
        </w:rPr>
        <w:t xml:space="preserve"> de la instancia de la </w:t>
      </w:r>
      <w:proofErr w:type="spellStart"/>
      <w:r w:rsidR="00E20DFA" w:rsidRPr="006139C6">
        <w:rPr>
          <w:rFonts w:ascii="Arial" w:eastAsia="Arial" w:hAnsi="Arial" w:cs="Arial"/>
          <w:color w:val="000000"/>
          <w:sz w:val="24"/>
          <w:szCs w:val="24"/>
        </w:rPr>
        <w:t>linea</w:t>
      </w:r>
      <w:proofErr w:type="spellEnd"/>
    </w:p>
    <w:p w14:paraId="49D9078A" w14:textId="77777777" w:rsidR="007F53F9" w:rsidRPr="006139C6" w:rsidRDefault="007F53F9" w:rsidP="007F53F9">
      <w:pPr>
        <w:spacing w:after="0" w:line="240" w:lineRule="auto"/>
        <w:jc w:val="both"/>
        <w:rPr>
          <w:rFonts w:ascii="Arial" w:eastAsia="Arial" w:hAnsi="Arial" w:cs="Arial"/>
          <w:color w:val="000000"/>
          <w:sz w:val="24"/>
          <w:szCs w:val="24"/>
        </w:rPr>
      </w:pPr>
    </w:p>
    <w:p w14:paraId="5ED92DAE" w14:textId="22B66008" w:rsidR="007F53F9" w:rsidRPr="006139C6" w:rsidRDefault="007F53F9" w:rsidP="007F53F9">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“B”:</w:t>
      </w:r>
    </w:p>
    <w:p w14:paraId="09963EA7" w14:textId="77777777" w:rsidR="007F53F9" w:rsidRPr="006139C6" w:rsidRDefault="007F53F9" w:rsidP="007F53F9">
      <w:pPr>
        <w:spacing w:after="0" w:line="240" w:lineRule="auto"/>
        <w:jc w:val="both"/>
        <w:rPr>
          <w:rFonts w:ascii="Arial" w:eastAsia="Arial" w:hAnsi="Arial" w:cs="Arial"/>
          <w:b/>
          <w:bCs/>
          <w:color w:val="000000"/>
          <w:sz w:val="24"/>
          <w:szCs w:val="24"/>
        </w:rPr>
      </w:pPr>
    </w:p>
    <w:p w14:paraId="49E01F5C" w14:textId="4365CF99" w:rsidR="00E20DFA" w:rsidRPr="006139C6" w:rsidRDefault="007F53F9"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 xml:space="preserve">Verificamos que no tenga estaciones de transferencia y luego, usando los arreglos dinámicos vamos a actualizar el arreglo “Estaciones” de la instancia correspondiente de línea y sin incluir </w:t>
      </w:r>
      <w:proofErr w:type="gramStart"/>
      <w:r w:rsidRPr="006139C6">
        <w:rPr>
          <w:rFonts w:ascii="Arial" w:eastAsia="Arial" w:hAnsi="Arial" w:cs="Arial"/>
          <w:color w:val="000000"/>
          <w:sz w:val="24"/>
          <w:szCs w:val="24"/>
        </w:rPr>
        <w:t>las estación</w:t>
      </w:r>
      <w:proofErr w:type="gramEnd"/>
      <w:r w:rsidRPr="006139C6">
        <w:rPr>
          <w:rFonts w:ascii="Arial" w:eastAsia="Arial" w:hAnsi="Arial" w:cs="Arial"/>
          <w:color w:val="000000"/>
          <w:sz w:val="24"/>
          <w:szCs w:val="24"/>
        </w:rPr>
        <w:t xml:space="preserve"> que nosotros decidimos eliminar y actualizamos los tiempos de la estación anterior y siguiente de la actual</w:t>
      </w:r>
      <w:r w:rsidR="00E20DFA" w:rsidRPr="006139C6">
        <w:rPr>
          <w:rFonts w:ascii="Arial" w:eastAsia="Arial" w:hAnsi="Arial" w:cs="Arial"/>
          <w:color w:val="000000"/>
          <w:sz w:val="24"/>
          <w:szCs w:val="24"/>
        </w:rPr>
        <w:t xml:space="preserve">, también restamos uno a el atributo </w:t>
      </w:r>
      <w:proofErr w:type="spellStart"/>
      <w:r w:rsidR="00E20DFA" w:rsidRPr="006139C6">
        <w:rPr>
          <w:rFonts w:ascii="Arial" w:eastAsia="Arial" w:hAnsi="Arial" w:cs="Arial"/>
          <w:color w:val="000000"/>
          <w:sz w:val="24"/>
          <w:szCs w:val="24"/>
        </w:rPr>
        <w:t>numEstaciones</w:t>
      </w:r>
      <w:proofErr w:type="spellEnd"/>
      <w:r w:rsidR="00E20DFA" w:rsidRPr="006139C6">
        <w:rPr>
          <w:rFonts w:ascii="Arial" w:eastAsia="Arial" w:hAnsi="Arial" w:cs="Arial"/>
          <w:color w:val="000000"/>
          <w:sz w:val="24"/>
          <w:szCs w:val="24"/>
        </w:rPr>
        <w:t xml:space="preserve"> de la instancia de la </w:t>
      </w:r>
      <w:proofErr w:type="spellStart"/>
      <w:r w:rsidR="00E20DFA" w:rsidRPr="006139C6">
        <w:rPr>
          <w:rFonts w:ascii="Arial" w:eastAsia="Arial" w:hAnsi="Arial" w:cs="Arial"/>
          <w:color w:val="000000"/>
          <w:sz w:val="24"/>
          <w:szCs w:val="24"/>
        </w:rPr>
        <w:t>linea</w:t>
      </w:r>
      <w:proofErr w:type="spellEnd"/>
    </w:p>
    <w:p w14:paraId="43CF77C1" w14:textId="361FF493" w:rsidR="007F53F9" w:rsidRPr="006139C6" w:rsidRDefault="007F53F9" w:rsidP="007F53F9">
      <w:pPr>
        <w:spacing w:after="0" w:line="240" w:lineRule="auto"/>
        <w:jc w:val="both"/>
        <w:rPr>
          <w:rFonts w:ascii="Arial" w:eastAsia="Arial" w:hAnsi="Arial" w:cs="Arial"/>
          <w:color w:val="000000"/>
          <w:sz w:val="24"/>
          <w:szCs w:val="24"/>
        </w:rPr>
      </w:pPr>
    </w:p>
    <w:p w14:paraId="00C99F8E" w14:textId="77777777" w:rsidR="007F53F9" w:rsidRPr="006139C6" w:rsidRDefault="007F53F9" w:rsidP="007F53F9">
      <w:pPr>
        <w:spacing w:after="0" w:line="240" w:lineRule="auto"/>
        <w:jc w:val="both"/>
        <w:rPr>
          <w:rFonts w:ascii="Arial" w:eastAsia="Arial" w:hAnsi="Arial" w:cs="Arial"/>
          <w:color w:val="000000"/>
          <w:sz w:val="24"/>
          <w:szCs w:val="24"/>
        </w:rPr>
      </w:pPr>
    </w:p>
    <w:p w14:paraId="46DC539C" w14:textId="0C8AC7A5"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“C”:</w:t>
      </w:r>
    </w:p>
    <w:p w14:paraId="1EBCAA41" w14:textId="77777777" w:rsidR="00E20DFA" w:rsidRPr="006139C6" w:rsidRDefault="00E20DFA" w:rsidP="007F53F9">
      <w:pPr>
        <w:spacing w:after="0" w:line="240" w:lineRule="auto"/>
        <w:jc w:val="both"/>
        <w:rPr>
          <w:rFonts w:ascii="Arial" w:eastAsia="Arial" w:hAnsi="Arial" w:cs="Arial"/>
          <w:color w:val="000000"/>
          <w:sz w:val="24"/>
          <w:szCs w:val="24"/>
        </w:rPr>
      </w:pPr>
    </w:p>
    <w:p w14:paraId="0EF9297C" w14:textId="1794C644" w:rsidR="00E20DFA" w:rsidRPr="006139C6" w:rsidRDefault="00E20DFA" w:rsidP="007F53F9">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w:t>
      </w:r>
      <w:proofErr w:type="spellStart"/>
      <w:proofErr w:type="gramStart"/>
      <w:r w:rsidRPr="006139C6">
        <w:rPr>
          <w:rFonts w:ascii="Arial" w:eastAsia="Arial" w:hAnsi="Arial" w:cs="Arial"/>
          <w:color w:val="000000"/>
          <w:sz w:val="24"/>
          <w:szCs w:val="24"/>
        </w:rPr>
        <w:t>numLineas</w:t>
      </w:r>
      <w:proofErr w:type="spellEnd"/>
      <w:r w:rsidRPr="006139C6">
        <w:rPr>
          <w:rFonts w:ascii="Arial" w:eastAsia="Arial" w:hAnsi="Arial" w:cs="Arial"/>
          <w:color w:val="000000"/>
          <w:sz w:val="24"/>
          <w:szCs w:val="24"/>
        </w:rPr>
        <w:t>“ de</w:t>
      </w:r>
      <w:proofErr w:type="gramEnd"/>
      <w:r w:rsidRPr="006139C6">
        <w:rPr>
          <w:rFonts w:ascii="Arial" w:eastAsia="Arial" w:hAnsi="Arial" w:cs="Arial"/>
          <w:color w:val="000000"/>
          <w:sz w:val="24"/>
          <w:szCs w:val="24"/>
        </w:rPr>
        <w:t xml:space="preserve"> la instancia de la red, nos dará el </w:t>
      </w:r>
      <w:proofErr w:type="spellStart"/>
      <w:r w:rsidRPr="006139C6">
        <w:rPr>
          <w:rFonts w:ascii="Arial" w:eastAsia="Arial" w:hAnsi="Arial" w:cs="Arial"/>
          <w:color w:val="000000"/>
          <w:sz w:val="24"/>
          <w:szCs w:val="24"/>
        </w:rPr>
        <w:t>numero</w:t>
      </w:r>
      <w:proofErr w:type="spellEnd"/>
      <w:r w:rsidRPr="006139C6">
        <w:rPr>
          <w:rFonts w:ascii="Arial" w:eastAsia="Arial" w:hAnsi="Arial" w:cs="Arial"/>
          <w:color w:val="000000"/>
          <w:sz w:val="24"/>
          <w:szCs w:val="24"/>
        </w:rPr>
        <w:t xml:space="preserve"> de líneas que posee la red</w:t>
      </w:r>
    </w:p>
    <w:p w14:paraId="40366912" w14:textId="77777777" w:rsidR="00E20DFA" w:rsidRPr="006139C6" w:rsidRDefault="00E20DFA" w:rsidP="007F53F9">
      <w:pPr>
        <w:spacing w:after="0" w:line="240" w:lineRule="auto"/>
        <w:jc w:val="both"/>
        <w:rPr>
          <w:rFonts w:ascii="Arial" w:eastAsia="Arial" w:hAnsi="Arial" w:cs="Arial"/>
          <w:color w:val="000000"/>
          <w:sz w:val="24"/>
          <w:szCs w:val="24"/>
        </w:rPr>
      </w:pPr>
    </w:p>
    <w:p w14:paraId="4186CF68" w14:textId="54521DED" w:rsidR="00E20DFA" w:rsidRPr="006139C6" w:rsidRDefault="00E20DFA" w:rsidP="00E20DFA">
      <w:pPr>
        <w:spacing w:after="0" w:line="240" w:lineRule="auto"/>
        <w:jc w:val="both"/>
        <w:rPr>
          <w:rFonts w:ascii="Arial" w:eastAsia="Arial" w:hAnsi="Arial" w:cs="Arial"/>
          <w:b/>
          <w:bCs/>
          <w:color w:val="000000"/>
          <w:sz w:val="24"/>
          <w:szCs w:val="24"/>
        </w:rPr>
      </w:pPr>
      <w:bookmarkStart w:id="0" w:name="_Hlk165493850"/>
      <w:r w:rsidRPr="006139C6">
        <w:rPr>
          <w:rFonts w:ascii="Arial" w:eastAsia="Arial" w:hAnsi="Arial" w:cs="Arial"/>
          <w:b/>
          <w:bCs/>
          <w:color w:val="000000"/>
          <w:sz w:val="24"/>
          <w:szCs w:val="24"/>
        </w:rPr>
        <w:t>Estrategia de solución para el inciso “D”:</w:t>
      </w:r>
    </w:p>
    <w:bookmarkEnd w:id="0"/>
    <w:p w14:paraId="6D31C46D"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2487C62A" w14:textId="2CE2B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Usando el atributo, “</w:t>
      </w:r>
      <w:proofErr w:type="spellStart"/>
      <w:proofErr w:type="gramStart"/>
      <w:r w:rsidRPr="006139C6">
        <w:rPr>
          <w:rFonts w:ascii="Arial" w:eastAsia="Arial" w:hAnsi="Arial" w:cs="Arial"/>
          <w:color w:val="000000"/>
          <w:sz w:val="24"/>
          <w:szCs w:val="24"/>
        </w:rPr>
        <w:t>numEstaciones</w:t>
      </w:r>
      <w:proofErr w:type="spellEnd"/>
      <w:r w:rsidRPr="006139C6">
        <w:rPr>
          <w:rFonts w:ascii="Arial" w:eastAsia="Arial" w:hAnsi="Arial" w:cs="Arial"/>
          <w:color w:val="000000"/>
          <w:sz w:val="24"/>
          <w:szCs w:val="24"/>
        </w:rPr>
        <w:t>“ de</w:t>
      </w:r>
      <w:proofErr w:type="gramEnd"/>
      <w:r w:rsidRPr="006139C6">
        <w:rPr>
          <w:rFonts w:ascii="Arial" w:eastAsia="Arial" w:hAnsi="Arial" w:cs="Arial"/>
          <w:color w:val="000000"/>
          <w:sz w:val="24"/>
          <w:szCs w:val="24"/>
        </w:rPr>
        <w:t xml:space="preserve"> la instancia de la </w:t>
      </w:r>
      <w:proofErr w:type="spellStart"/>
      <w:r w:rsidRPr="006139C6">
        <w:rPr>
          <w:rFonts w:ascii="Arial" w:eastAsia="Arial" w:hAnsi="Arial" w:cs="Arial"/>
          <w:color w:val="000000"/>
          <w:sz w:val="24"/>
          <w:szCs w:val="24"/>
        </w:rPr>
        <w:t>linea</w:t>
      </w:r>
      <w:proofErr w:type="spellEnd"/>
      <w:r w:rsidRPr="006139C6">
        <w:rPr>
          <w:rFonts w:ascii="Arial" w:eastAsia="Arial" w:hAnsi="Arial" w:cs="Arial"/>
          <w:color w:val="000000"/>
          <w:sz w:val="24"/>
          <w:szCs w:val="24"/>
        </w:rPr>
        <w:t xml:space="preserve">, nos dará el </w:t>
      </w:r>
      <w:proofErr w:type="spellStart"/>
      <w:r w:rsidRPr="006139C6">
        <w:rPr>
          <w:rFonts w:ascii="Arial" w:eastAsia="Arial" w:hAnsi="Arial" w:cs="Arial"/>
          <w:color w:val="000000"/>
          <w:sz w:val="24"/>
          <w:szCs w:val="24"/>
        </w:rPr>
        <w:t>numero</w:t>
      </w:r>
      <w:proofErr w:type="spellEnd"/>
      <w:r w:rsidRPr="006139C6">
        <w:rPr>
          <w:rFonts w:ascii="Arial" w:eastAsia="Arial" w:hAnsi="Arial" w:cs="Arial"/>
          <w:color w:val="000000"/>
          <w:sz w:val="24"/>
          <w:szCs w:val="24"/>
        </w:rPr>
        <w:t xml:space="preserve"> de estaciones que posee la </w:t>
      </w:r>
      <w:proofErr w:type="spellStart"/>
      <w:r w:rsidRPr="006139C6">
        <w:rPr>
          <w:rFonts w:ascii="Arial" w:eastAsia="Arial" w:hAnsi="Arial" w:cs="Arial"/>
          <w:color w:val="000000"/>
          <w:sz w:val="24"/>
          <w:szCs w:val="24"/>
        </w:rPr>
        <w:t>linea</w:t>
      </w:r>
      <w:proofErr w:type="spellEnd"/>
    </w:p>
    <w:p w14:paraId="22F07A27" w14:textId="77777777" w:rsidR="00E20DFA" w:rsidRPr="006139C6" w:rsidRDefault="00E20DFA" w:rsidP="00E20DFA">
      <w:pPr>
        <w:spacing w:after="0" w:line="240" w:lineRule="auto"/>
        <w:jc w:val="both"/>
        <w:rPr>
          <w:rFonts w:ascii="Arial" w:eastAsia="Arial" w:hAnsi="Arial" w:cs="Arial"/>
          <w:b/>
          <w:bCs/>
          <w:color w:val="000000"/>
          <w:sz w:val="24"/>
          <w:szCs w:val="24"/>
        </w:rPr>
      </w:pPr>
    </w:p>
    <w:p w14:paraId="3ED9C6DF" w14:textId="7B40A0B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“E”:</w:t>
      </w:r>
    </w:p>
    <w:p w14:paraId="5DB4A010" w14:textId="786DD62D"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Comparamos el atributo “</w:t>
      </w:r>
      <w:proofErr w:type="spellStart"/>
      <w:r w:rsidRPr="006139C6">
        <w:rPr>
          <w:rFonts w:ascii="Arial" w:eastAsia="Arial" w:hAnsi="Arial" w:cs="Arial"/>
          <w:color w:val="000000"/>
          <w:sz w:val="24"/>
          <w:szCs w:val="24"/>
        </w:rPr>
        <w:t>linea</w:t>
      </w:r>
      <w:proofErr w:type="spellEnd"/>
      <w:r w:rsidRPr="006139C6">
        <w:rPr>
          <w:rFonts w:ascii="Arial" w:eastAsia="Arial" w:hAnsi="Arial" w:cs="Arial"/>
          <w:color w:val="000000"/>
          <w:sz w:val="24"/>
          <w:szCs w:val="24"/>
        </w:rPr>
        <w:t xml:space="preserve">” de la instancia de </w:t>
      </w:r>
      <w:proofErr w:type="spellStart"/>
      <w:r w:rsidRPr="006139C6">
        <w:rPr>
          <w:rFonts w:ascii="Arial" w:eastAsia="Arial" w:hAnsi="Arial" w:cs="Arial"/>
          <w:color w:val="000000"/>
          <w:sz w:val="24"/>
          <w:szCs w:val="24"/>
        </w:rPr>
        <w:t>Estacion</w:t>
      </w:r>
      <w:proofErr w:type="spellEnd"/>
      <w:r w:rsidRPr="006139C6">
        <w:rPr>
          <w:rFonts w:ascii="Arial" w:eastAsia="Arial" w:hAnsi="Arial" w:cs="Arial"/>
          <w:color w:val="000000"/>
          <w:sz w:val="24"/>
          <w:szCs w:val="24"/>
        </w:rPr>
        <w:t xml:space="preserve"> con el nombre de la línea dada</w:t>
      </w:r>
    </w:p>
    <w:p w14:paraId="2ED3FDF0" w14:textId="77777777" w:rsidR="00E20DFA" w:rsidRPr="006139C6" w:rsidRDefault="00E20DFA" w:rsidP="00E20DFA">
      <w:pPr>
        <w:spacing w:after="0" w:line="240" w:lineRule="auto"/>
        <w:jc w:val="both"/>
        <w:rPr>
          <w:rFonts w:ascii="Arial" w:eastAsia="Arial" w:hAnsi="Arial" w:cs="Arial"/>
          <w:color w:val="000000"/>
          <w:sz w:val="24"/>
          <w:szCs w:val="24"/>
        </w:rPr>
      </w:pPr>
    </w:p>
    <w:p w14:paraId="5067C3F7" w14:textId="1DED0629" w:rsidR="00E20DFA" w:rsidRPr="006139C6" w:rsidRDefault="00E20DFA" w:rsidP="00E20DFA">
      <w:pPr>
        <w:spacing w:after="0" w:line="240" w:lineRule="auto"/>
        <w:jc w:val="both"/>
        <w:rPr>
          <w:rFonts w:ascii="Arial" w:eastAsia="Arial" w:hAnsi="Arial" w:cs="Arial"/>
          <w:b/>
          <w:bCs/>
          <w:color w:val="000000"/>
          <w:sz w:val="24"/>
          <w:szCs w:val="24"/>
        </w:rPr>
      </w:pPr>
      <w:r w:rsidRPr="006139C6">
        <w:rPr>
          <w:rFonts w:ascii="Arial" w:eastAsia="Arial" w:hAnsi="Arial" w:cs="Arial"/>
          <w:b/>
          <w:bCs/>
          <w:color w:val="000000"/>
          <w:sz w:val="24"/>
          <w:szCs w:val="24"/>
        </w:rPr>
        <w:t>Estrategia de solución para el inciso “F”:</w:t>
      </w:r>
    </w:p>
    <w:p w14:paraId="4D3AF555" w14:textId="28D42759" w:rsidR="00E20DFA" w:rsidRPr="00186C77" w:rsidRDefault="00E20DFA" w:rsidP="00E20DFA">
      <w:pPr>
        <w:spacing w:after="0" w:line="240" w:lineRule="auto"/>
        <w:jc w:val="both"/>
        <w:rPr>
          <w:rFonts w:ascii="Arial" w:eastAsia="Arial" w:hAnsi="Arial" w:cs="Arial"/>
          <w:color w:val="000000"/>
          <w:sz w:val="24"/>
          <w:szCs w:val="24"/>
        </w:rPr>
      </w:pPr>
      <w:r w:rsidRPr="00186C77">
        <w:rPr>
          <w:rFonts w:ascii="Arial" w:eastAsia="Arial" w:hAnsi="Arial" w:cs="Arial"/>
          <w:color w:val="000000"/>
          <w:sz w:val="24"/>
          <w:szCs w:val="24"/>
        </w:rPr>
        <w:t>Partiendo de una estación vamos a volver esa estación una estación de transferencia y luego vamos a agregarle 1 al atributo “</w:t>
      </w:r>
      <w:proofErr w:type="spellStart"/>
      <w:r w:rsidRPr="00186C77">
        <w:rPr>
          <w:rFonts w:ascii="Arial" w:eastAsia="Arial" w:hAnsi="Arial" w:cs="Arial"/>
          <w:color w:val="000000"/>
          <w:sz w:val="24"/>
          <w:szCs w:val="24"/>
        </w:rPr>
        <w:t>numLineas</w:t>
      </w:r>
      <w:proofErr w:type="spellEnd"/>
      <w:r w:rsidRPr="00186C77">
        <w:rPr>
          <w:rFonts w:ascii="Arial" w:eastAsia="Arial" w:hAnsi="Arial" w:cs="Arial"/>
          <w:color w:val="000000"/>
          <w:sz w:val="24"/>
          <w:szCs w:val="24"/>
        </w:rPr>
        <w:t>” de la instancia de la red, y agregamos la instancia de la línea al arreglo “</w:t>
      </w:r>
      <w:proofErr w:type="spellStart"/>
      <w:r w:rsidRPr="00186C77">
        <w:rPr>
          <w:rFonts w:ascii="Arial" w:eastAsia="Arial" w:hAnsi="Arial" w:cs="Arial"/>
          <w:color w:val="000000"/>
          <w:sz w:val="24"/>
          <w:szCs w:val="24"/>
        </w:rPr>
        <w:t>Lineas</w:t>
      </w:r>
      <w:proofErr w:type="spellEnd"/>
      <w:r w:rsidRPr="00186C77">
        <w:rPr>
          <w:rFonts w:ascii="Arial" w:eastAsia="Arial" w:hAnsi="Arial" w:cs="Arial"/>
          <w:color w:val="000000"/>
          <w:sz w:val="24"/>
          <w:szCs w:val="24"/>
        </w:rPr>
        <w:t>” de la instancia de la red</w:t>
      </w:r>
      <w:r w:rsidR="00186C77">
        <w:rPr>
          <w:rFonts w:ascii="Arial" w:eastAsia="Arial" w:hAnsi="Arial" w:cs="Arial"/>
          <w:color w:val="000000"/>
          <w:sz w:val="24"/>
          <w:szCs w:val="24"/>
        </w:rPr>
        <w:t>.</w:t>
      </w:r>
    </w:p>
    <w:p w14:paraId="4013BDDE" w14:textId="77777777" w:rsidR="00E20DFA" w:rsidRPr="006139C6" w:rsidRDefault="00E20DFA" w:rsidP="00E20DFA">
      <w:pPr>
        <w:spacing w:after="0" w:line="240" w:lineRule="auto"/>
        <w:jc w:val="both"/>
        <w:rPr>
          <w:rFonts w:ascii="Arial" w:eastAsia="Arial" w:hAnsi="Arial" w:cs="Arial"/>
          <w:color w:val="000000"/>
          <w:sz w:val="24"/>
          <w:szCs w:val="24"/>
        </w:rPr>
      </w:pPr>
    </w:p>
    <w:p w14:paraId="45A5B77A" w14:textId="582FF08F"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b/>
          <w:bCs/>
          <w:color w:val="000000"/>
          <w:sz w:val="24"/>
          <w:szCs w:val="24"/>
        </w:rPr>
        <w:t>Estrategia de solución para el inciso “G”:</w:t>
      </w:r>
    </w:p>
    <w:p w14:paraId="407D80BA" w14:textId="2D5D6234" w:rsidR="00E20DFA" w:rsidRPr="006139C6" w:rsidRDefault="00E20DFA" w:rsidP="00E20DFA">
      <w:pPr>
        <w:spacing w:after="0" w:line="240" w:lineRule="auto"/>
        <w:jc w:val="both"/>
        <w:rPr>
          <w:rFonts w:ascii="Arial" w:eastAsia="Arial" w:hAnsi="Arial" w:cs="Arial"/>
          <w:color w:val="000000"/>
          <w:sz w:val="24"/>
          <w:szCs w:val="24"/>
        </w:rPr>
      </w:pPr>
      <w:r w:rsidRPr="006139C6">
        <w:rPr>
          <w:rFonts w:ascii="Arial" w:eastAsia="Arial" w:hAnsi="Arial" w:cs="Arial"/>
          <w:color w:val="000000"/>
          <w:sz w:val="24"/>
          <w:szCs w:val="24"/>
        </w:rPr>
        <w:t xml:space="preserve">Verificamos que no tenga estaciones de transferencia y luego la sacamos del arreglo de líneas y restamos 1 al </w:t>
      </w:r>
      <w:r w:rsidR="006139C6" w:rsidRPr="006139C6">
        <w:rPr>
          <w:rFonts w:ascii="Arial" w:eastAsia="Arial" w:hAnsi="Arial" w:cs="Arial"/>
          <w:color w:val="000000"/>
          <w:sz w:val="24"/>
          <w:szCs w:val="24"/>
        </w:rPr>
        <w:t>número</w:t>
      </w:r>
      <w:r w:rsidRPr="006139C6">
        <w:rPr>
          <w:rFonts w:ascii="Arial" w:eastAsia="Arial" w:hAnsi="Arial" w:cs="Arial"/>
          <w:color w:val="000000"/>
          <w:sz w:val="24"/>
          <w:szCs w:val="24"/>
        </w:rPr>
        <w:t xml:space="preserve"> de líneas de la instancia de la red</w:t>
      </w:r>
    </w:p>
    <w:p w14:paraId="37DA1D60" w14:textId="77777777" w:rsidR="00E20DFA" w:rsidRPr="006139C6" w:rsidRDefault="00E20DFA" w:rsidP="00E20DFA">
      <w:pPr>
        <w:spacing w:after="0" w:line="240" w:lineRule="auto"/>
        <w:jc w:val="both"/>
        <w:rPr>
          <w:rFonts w:ascii="Arial" w:eastAsia="Arial" w:hAnsi="Arial" w:cs="Arial"/>
          <w:color w:val="000000"/>
          <w:sz w:val="24"/>
          <w:szCs w:val="24"/>
        </w:rPr>
      </w:pPr>
    </w:p>
    <w:p w14:paraId="18100361" w14:textId="77777777" w:rsidR="007F53F9" w:rsidRPr="006139C6" w:rsidRDefault="007F53F9" w:rsidP="007F53F9">
      <w:pPr>
        <w:spacing w:after="0" w:line="240" w:lineRule="auto"/>
        <w:jc w:val="both"/>
        <w:rPr>
          <w:rFonts w:ascii="Arial" w:eastAsia="Arial" w:hAnsi="Arial" w:cs="Arial"/>
          <w:color w:val="000000"/>
          <w:sz w:val="24"/>
          <w:szCs w:val="24"/>
          <w:u w:val="single"/>
        </w:rPr>
      </w:pPr>
    </w:p>
    <w:p w14:paraId="6609B044" w14:textId="77777777" w:rsidR="007F53F9" w:rsidRPr="006139C6" w:rsidRDefault="007F53F9" w:rsidP="007F53F9">
      <w:pPr>
        <w:spacing w:after="0" w:line="240" w:lineRule="auto"/>
        <w:jc w:val="both"/>
        <w:rPr>
          <w:rFonts w:ascii="Arial" w:eastAsia="Arial" w:hAnsi="Arial" w:cs="Arial"/>
          <w:color w:val="000000"/>
          <w:sz w:val="24"/>
          <w:szCs w:val="24"/>
        </w:rPr>
      </w:pPr>
    </w:p>
    <w:p w14:paraId="5C9DBBC9" w14:textId="77777777" w:rsidR="008F4F0C" w:rsidRPr="006139C6" w:rsidRDefault="008F4F0C" w:rsidP="008F4F0C">
      <w:pPr>
        <w:pStyle w:val="NormalWeb"/>
        <w:rPr>
          <w:rFonts w:ascii="Arial" w:hAnsi="Arial" w:cs="Arial"/>
          <w:b/>
          <w:bCs/>
        </w:rPr>
      </w:pPr>
    </w:p>
    <w:p w14:paraId="27EACE84" w14:textId="01569E9E" w:rsidR="002E6025" w:rsidRPr="006139C6" w:rsidRDefault="002E6025" w:rsidP="002E6025">
      <w:pPr>
        <w:pStyle w:val="NormalWeb"/>
        <w:rPr>
          <w:rFonts w:ascii="Arial" w:hAnsi="Arial" w:cs="Arial"/>
        </w:rPr>
      </w:pPr>
    </w:p>
    <w:p w14:paraId="2CA34EDE" w14:textId="77777777" w:rsidR="002E6025" w:rsidRPr="006139C6" w:rsidRDefault="002E6025" w:rsidP="002E6025">
      <w:pPr>
        <w:pStyle w:val="NormalWeb"/>
        <w:rPr>
          <w:rFonts w:ascii="Arial" w:hAnsi="Arial" w:cs="Arial"/>
          <w:b/>
          <w:bCs/>
        </w:rPr>
      </w:pPr>
    </w:p>
    <w:p w14:paraId="1D9F2513" w14:textId="77777777" w:rsidR="002E6025" w:rsidRPr="006139C6" w:rsidRDefault="002E6025" w:rsidP="005E2238">
      <w:pPr>
        <w:pStyle w:val="NormalWeb"/>
        <w:rPr>
          <w:rFonts w:ascii="Arial" w:hAnsi="Arial" w:cs="Arial"/>
          <w:b/>
          <w:bCs/>
        </w:rPr>
      </w:pPr>
    </w:p>
    <w:p w14:paraId="1ACB3888" w14:textId="77777777" w:rsidR="002E6025" w:rsidRPr="006139C6" w:rsidRDefault="002E6025" w:rsidP="002E6025">
      <w:pPr>
        <w:pStyle w:val="NormalWeb"/>
        <w:rPr>
          <w:rFonts w:ascii="Arial" w:hAnsi="Arial" w:cs="Arial"/>
          <w:b/>
          <w:bCs/>
        </w:rPr>
      </w:pPr>
    </w:p>
    <w:p w14:paraId="3C2B4814" w14:textId="77777777" w:rsidR="002E6025" w:rsidRPr="006139C6" w:rsidRDefault="002E6025" w:rsidP="002E6025">
      <w:pPr>
        <w:pStyle w:val="NormalWeb"/>
        <w:rPr>
          <w:rFonts w:ascii="Arial" w:hAnsi="Arial" w:cs="Arial"/>
          <w:b/>
          <w:bCs/>
        </w:rPr>
      </w:pPr>
    </w:p>
    <w:p w14:paraId="36206F71" w14:textId="77777777" w:rsidR="002E6025" w:rsidRPr="006139C6" w:rsidRDefault="002E6025" w:rsidP="002E6025">
      <w:pPr>
        <w:pStyle w:val="NormalWeb"/>
        <w:rPr>
          <w:rFonts w:ascii="Arial" w:hAnsi="Arial" w:cs="Arial"/>
          <w:b/>
          <w:bCs/>
        </w:rPr>
      </w:pPr>
    </w:p>
    <w:p w14:paraId="239C25AF" w14:textId="77777777" w:rsidR="002E6025" w:rsidRPr="006139C6" w:rsidRDefault="002E6025" w:rsidP="002E6025">
      <w:pPr>
        <w:pStyle w:val="NormalWeb"/>
        <w:rPr>
          <w:rFonts w:ascii="Arial" w:hAnsi="Arial" w:cs="Arial"/>
          <w:b/>
          <w:bCs/>
        </w:rPr>
      </w:pPr>
    </w:p>
    <w:p w14:paraId="182E002E" w14:textId="77777777" w:rsidR="002E6025" w:rsidRPr="006139C6" w:rsidRDefault="002E6025" w:rsidP="002E6025">
      <w:pPr>
        <w:pStyle w:val="NormalWeb"/>
        <w:rPr>
          <w:rFonts w:ascii="Arial" w:hAnsi="Arial" w:cs="Arial"/>
          <w:b/>
          <w:bCs/>
        </w:rPr>
      </w:pPr>
    </w:p>
    <w:p w14:paraId="4EC2F9DF" w14:textId="77777777" w:rsidR="002E6025" w:rsidRPr="006139C6" w:rsidRDefault="002E6025" w:rsidP="002E6025">
      <w:pPr>
        <w:pStyle w:val="NormalWeb"/>
        <w:rPr>
          <w:rFonts w:ascii="Arial" w:hAnsi="Arial" w:cs="Arial"/>
          <w:b/>
          <w:bCs/>
        </w:rPr>
      </w:pPr>
    </w:p>
    <w:p w14:paraId="6B2F38A5" w14:textId="77777777" w:rsidR="002E6025" w:rsidRPr="006139C6" w:rsidRDefault="002E6025" w:rsidP="002E6025">
      <w:pPr>
        <w:pStyle w:val="NormalWeb"/>
        <w:rPr>
          <w:rFonts w:ascii="Arial" w:hAnsi="Arial" w:cs="Arial"/>
          <w:b/>
          <w:bCs/>
        </w:rPr>
      </w:pPr>
    </w:p>
    <w:p w14:paraId="5E0A4465" w14:textId="77777777" w:rsidR="002E6025" w:rsidRPr="006139C6" w:rsidRDefault="002E6025" w:rsidP="002E6025">
      <w:pPr>
        <w:pStyle w:val="NormalWeb"/>
        <w:rPr>
          <w:rFonts w:ascii="Arial" w:hAnsi="Arial" w:cs="Arial"/>
          <w:b/>
          <w:bCs/>
        </w:rPr>
      </w:pPr>
    </w:p>
    <w:p w14:paraId="462D1295" w14:textId="77777777" w:rsidR="002E6025" w:rsidRPr="006139C6" w:rsidRDefault="002E6025" w:rsidP="002E6025">
      <w:pPr>
        <w:pStyle w:val="NormalWeb"/>
        <w:rPr>
          <w:rFonts w:ascii="Arial" w:hAnsi="Arial" w:cs="Arial"/>
          <w:b/>
          <w:bCs/>
        </w:rPr>
      </w:pPr>
    </w:p>
    <w:p w14:paraId="2B9A4C9A" w14:textId="77777777" w:rsidR="00447165" w:rsidRPr="006139C6" w:rsidRDefault="00447165" w:rsidP="00F747F4">
      <w:pPr>
        <w:jc w:val="center"/>
        <w:rPr>
          <w:rFonts w:ascii="Arial" w:hAnsi="Arial" w:cs="Arial"/>
          <w:b/>
          <w:bCs/>
          <w:sz w:val="24"/>
          <w:szCs w:val="24"/>
        </w:rPr>
      </w:pPr>
    </w:p>
    <w:sectPr w:rsidR="00447165" w:rsidRPr="006139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1FE"/>
    <w:multiLevelType w:val="hybridMultilevel"/>
    <w:tmpl w:val="256883DE"/>
    <w:lvl w:ilvl="0" w:tplc="240A0019">
      <w:start w:val="1"/>
      <w:numFmt w:val="lowerLetter"/>
      <w:lvlText w:val="%1."/>
      <w:lvlJc w:val="left"/>
      <w:pPr>
        <w:ind w:left="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 w15:restartNumberingAfterBreak="0">
    <w:nsid w:val="10A538C6"/>
    <w:multiLevelType w:val="hybridMultilevel"/>
    <w:tmpl w:val="4B2C6338"/>
    <w:lvl w:ilvl="0" w:tplc="DEBEA19C">
      <w:start w:val="1"/>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1A60633"/>
    <w:multiLevelType w:val="hybridMultilevel"/>
    <w:tmpl w:val="A1D29DAC"/>
    <w:lvl w:ilvl="0" w:tplc="E7FC2AA0">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328B30A3"/>
    <w:multiLevelType w:val="hybridMultilevel"/>
    <w:tmpl w:val="30FEF838"/>
    <w:lvl w:ilvl="0" w:tplc="7E9C9324">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2D84911"/>
    <w:multiLevelType w:val="hybridMultilevel"/>
    <w:tmpl w:val="03DA1B4C"/>
    <w:lvl w:ilvl="0" w:tplc="B96E21B2">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95701A3"/>
    <w:multiLevelType w:val="hybridMultilevel"/>
    <w:tmpl w:val="3508BF68"/>
    <w:lvl w:ilvl="0" w:tplc="C606861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555177"/>
    <w:multiLevelType w:val="hybridMultilevel"/>
    <w:tmpl w:val="27E49D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3456BE3"/>
    <w:multiLevelType w:val="hybridMultilevel"/>
    <w:tmpl w:val="FF6C717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116766C"/>
    <w:multiLevelType w:val="hybridMultilevel"/>
    <w:tmpl w:val="328204C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FE066F"/>
    <w:multiLevelType w:val="hybridMultilevel"/>
    <w:tmpl w:val="A7342310"/>
    <w:lvl w:ilvl="0" w:tplc="269A3D5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53582773">
    <w:abstractNumId w:val="0"/>
  </w:num>
  <w:num w:numId="2" w16cid:durableId="1890457147">
    <w:abstractNumId w:val="9"/>
  </w:num>
  <w:num w:numId="3" w16cid:durableId="1504660678">
    <w:abstractNumId w:val="8"/>
  </w:num>
  <w:num w:numId="4" w16cid:durableId="1620919074">
    <w:abstractNumId w:val="3"/>
  </w:num>
  <w:num w:numId="5" w16cid:durableId="1491870347">
    <w:abstractNumId w:val="5"/>
  </w:num>
  <w:num w:numId="6" w16cid:durableId="749734494">
    <w:abstractNumId w:val="2"/>
  </w:num>
  <w:num w:numId="7" w16cid:durableId="1967157298">
    <w:abstractNumId w:val="7"/>
  </w:num>
  <w:num w:numId="8" w16cid:durableId="99689763">
    <w:abstractNumId w:val="4"/>
  </w:num>
  <w:num w:numId="9" w16cid:durableId="676420303">
    <w:abstractNumId w:val="1"/>
  </w:num>
  <w:num w:numId="10" w16cid:durableId="5032524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F4"/>
    <w:rsid w:val="0003437E"/>
    <w:rsid w:val="00071D7F"/>
    <w:rsid w:val="000A7E10"/>
    <w:rsid w:val="00170968"/>
    <w:rsid w:val="0017711D"/>
    <w:rsid w:val="00186C77"/>
    <w:rsid w:val="001F4FE6"/>
    <w:rsid w:val="00211908"/>
    <w:rsid w:val="002B2806"/>
    <w:rsid w:val="002E6025"/>
    <w:rsid w:val="00332E62"/>
    <w:rsid w:val="003B66E1"/>
    <w:rsid w:val="00447165"/>
    <w:rsid w:val="004F42FC"/>
    <w:rsid w:val="00535B1C"/>
    <w:rsid w:val="005648E8"/>
    <w:rsid w:val="005A540A"/>
    <w:rsid w:val="005E2238"/>
    <w:rsid w:val="006139C6"/>
    <w:rsid w:val="006F064E"/>
    <w:rsid w:val="00733B5B"/>
    <w:rsid w:val="00760AC3"/>
    <w:rsid w:val="007E64F8"/>
    <w:rsid w:val="007F53F9"/>
    <w:rsid w:val="008228F2"/>
    <w:rsid w:val="008649E0"/>
    <w:rsid w:val="008F4F0C"/>
    <w:rsid w:val="00941F9C"/>
    <w:rsid w:val="009D18A7"/>
    <w:rsid w:val="00A170A0"/>
    <w:rsid w:val="00AB7C0B"/>
    <w:rsid w:val="00B02C8E"/>
    <w:rsid w:val="00B9081D"/>
    <w:rsid w:val="00BA54BF"/>
    <w:rsid w:val="00D66CBE"/>
    <w:rsid w:val="00E04999"/>
    <w:rsid w:val="00E13467"/>
    <w:rsid w:val="00E20DFA"/>
    <w:rsid w:val="00F747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3EF2"/>
  <w15:chartTrackingRefBased/>
  <w15:docId w15:val="{2F3EAAB8-E7CB-4BA9-B56E-7F3D16BBB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DF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7165"/>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Prrafodelista">
    <w:name w:val="List Paragraph"/>
    <w:basedOn w:val="Normal"/>
    <w:uiPriority w:val="34"/>
    <w:qFormat/>
    <w:rsid w:val="008F4F0C"/>
    <w:pPr>
      <w:ind w:left="720"/>
      <w:contextualSpacing/>
    </w:pPr>
  </w:style>
  <w:style w:type="table" w:styleId="Tablaconcuadrcula">
    <w:name w:val="Table Grid"/>
    <w:basedOn w:val="Tablanormal"/>
    <w:uiPriority w:val="39"/>
    <w:rsid w:val="00186C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212403">
      <w:bodyDiv w:val="1"/>
      <w:marLeft w:val="0"/>
      <w:marRight w:val="0"/>
      <w:marTop w:val="0"/>
      <w:marBottom w:val="0"/>
      <w:divBdr>
        <w:top w:val="none" w:sz="0" w:space="0" w:color="auto"/>
        <w:left w:val="none" w:sz="0" w:space="0" w:color="auto"/>
        <w:bottom w:val="none" w:sz="0" w:space="0" w:color="auto"/>
        <w:right w:val="none" w:sz="0" w:space="0" w:color="auto"/>
      </w:divBdr>
    </w:div>
    <w:div w:id="162669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1FEE5-323C-4CE1-B9DC-DE8FE5F52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1263</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2024-05-01T22:59:00Z</dcterms:created>
  <dcterms:modified xsi:type="dcterms:W3CDTF">2024-05-07T02:04:00Z</dcterms:modified>
</cp:coreProperties>
</file>